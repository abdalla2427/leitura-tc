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Fonts w:cs="Calibri" w:ascii="Calibri" w:hAnsi="Calibri"/>
          <w:b/>
          <w:sz w:val="24"/>
          <w:szCs w:val="24"/>
        </w:rPr>
        <w:t xml:space="preserve">Programa Institucional de Bolsas de Iniciação Científica – PIBIC </w:t>
      </w:r>
    </w:p>
    <w:p>
      <w:pPr>
        <w:pStyle w:val="Normal"/>
        <w:jc w:val="center"/>
        <w:rPr/>
      </w:pPr>
      <w:r>
        <w:rPr>
          <w:rFonts w:cs="Calibri" w:ascii="Calibri" w:hAnsi="Calibri"/>
          <w:b/>
          <w:sz w:val="24"/>
          <w:szCs w:val="24"/>
        </w:rPr>
        <w:t>RELATÓRIO PARCIAL</w:t>
      </w:r>
    </w:p>
    <w:p>
      <w:pPr>
        <w:pStyle w:val="Normal"/>
        <w:rPr>
          <w:rFonts w:ascii="Calibri" w:hAnsi="Calibri" w:cs="Calibri"/>
          <w:b/>
          <w:b/>
          <w:sz w:val="24"/>
          <w:szCs w:val="24"/>
        </w:rPr>
      </w:pPr>
      <w:r>
        <w:rPr>
          <w:rFonts w:cs="Calibri" w:ascii="Calibri" w:hAnsi="Calibri"/>
          <w:b/>
          <w:sz w:val="24"/>
          <w:szCs w:val="24"/>
        </w:rPr>
      </w:r>
    </w:p>
    <w:p>
      <w:pPr>
        <w:pStyle w:val="Ttulo1"/>
        <w:numPr>
          <w:ilvl w:val="0"/>
          <w:numId w:val="2"/>
        </w:numPr>
        <w:spacing w:lineRule="auto" w:line="480"/>
        <w:rPr>
          <w:rFonts w:ascii="Times New Roman" w:hAnsi="Times New Roman" w:cs="Times New Roman"/>
          <w:b/>
          <w:b/>
          <w:bCs/>
          <w:sz w:val="22"/>
          <w:szCs w:val="22"/>
          <w:lang w:val="x-none" w:eastAsia="x-none"/>
        </w:rPr>
      </w:pPr>
      <w:r>
        <w:rPr>
          <w:rFonts w:cs="Times New Roman" w:ascii="Times New Roman" w:hAnsi="Times New Roman"/>
          <w:b/>
          <w:bCs/>
          <w:sz w:val="22"/>
          <w:szCs w:val="22"/>
          <w:lang w:val="x-none" w:eastAsia="x-none"/>
        </w:rPr>
      </w:r>
    </w:p>
    <w:p>
      <w:pPr>
        <w:pStyle w:val="Ttulo1"/>
        <w:numPr>
          <w:ilvl w:val="0"/>
          <w:numId w:val="2"/>
        </w:numPr>
        <w:spacing w:lineRule="auto" w:line="480"/>
        <w:rPr/>
      </w:pPr>
      <w:r>
        <w:rPr>
          <w:rFonts w:cs="Times New Roman" w:ascii="Times New Roman" w:hAnsi="Times New Roman"/>
          <w:b/>
          <w:bCs/>
          <w:sz w:val="22"/>
          <w:szCs w:val="22"/>
        </w:rPr>
        <w:t>Matrícula:</w:t>
      </w:r>
      <w:r>
        <w:rPr>
          <w:rFonts w:cs="Times New Roman" w:ascii="Times New Roman" w:hAnsi="Times New Roman"/>
          <w:sz w:val="22"/>
          <w:szCs w:val="22"/>
        </w:rPr>
        <w:t xml:space="preserve">._______._______-____    </w:t>
      </w:r>
      <w:r>
        <w:rPr>
          <w:rFonts w:cs="Times New Roman" w:ascii="Times New Roman" w:hAnsi="Times New Roman"/>
          <w:b/>
          <w:bCs/>
          <w:sz w:val="22"/>
          <w:szCs w:val="22"/>
        </w:rPr>
        <w:t>C.R.:</w:t>
      </w:r>
      <w:r>
        <w:rPr>
          <w:rFonts w:cs="Times New Roman" w:ascii="Times New Roman" w:hAnsi="Times New Roman"/>
          <w:sz w:val="22"/>
          <w:szCs w:val="22"/>
        </w:rPr>
        <w:t xml:space="preserve"> ________</w:t>
      </w:r>
    </w:p>
    <w:p>
      <w:pPr>
        <w:pStyle w:val="Normal"/>
        <w:rPr/>
      </w:pPr>
      <w:r>
        <w:rPr>
          <w:sz w:val="22"/>
          <w:szCs w:val="22"/>
        </w:rPr>
        <w:t>Curso: ______________________________________________________________________</w:t>
      </w:r>
    </w:p>
    <w:p>
      <w:pPr>
        <w:pStyle w:val="Normal"/>
        <w:rPr>
          <w:sz w:val="22"/>
          <w:szCs w:val="22"/>
        </w:rPr>
      </w:pPr>
      <w:r>
        <w:rPr>
          <w:sz w:val="22"/>
          <w:szCs w:val="22"/>
        </w:rPr>
      </w:r>
    </w:p>
    <w:p>
      <w:pPr>
        <w:pStyle w:val="Corpodotexto"/>
        <w:jc w:val="center"/>
        <w:rPr>
          <w:rFonts w:ascii="Times New Roman" w:hAnsi="Times New Roman" w:cs="Times New Roman"/>
          <w:b/>
          <w:b/>
          <w:bCs/>
          <w:sz w:val="22"/>
          <w:szCs w:val="22"/>
          <w:u w:val="single"/>
        </w:rPr>
      </w:pPr>
      <w:r>
        <w:rPr>
          <w:rFonts w:cs="Times New Roman" w:ascii="Times New Roman" w:hAnsi="Times New Roman"/>
          <w:b/>
          <w:bCs/>
          <w:sz w:val="22"/>
          <w:szCs w:val="22"/>
          <w:u w:val="single"/>
        </w:rPr>
      </w:r>
    </w:p>
    <w:p>
      <w:pPr>
        <w:pStyle w:val="Corpodotexto"/>
        <w:jc w:val="center"/>
        <w:rPr>
          <w:rFonts w:ascii="Times New Roman" w:hAnsi="Times New Roman" w:cs="Times New Roman"/>
          <w:b/>
          <w:b/>
          <w:bCs/>
          <w:sz w:val="22"/>
          <w:szCs w:val="22"/>
          <w:u w:val="single"/>
        </w:rPr>
      </w:pPr>
      <w:r>
        <w:rPr>
          <w:rFonts w:cs="Times New Roman" w:ascii="Times New Roman" w:hAnsi="Times New Roman"/>
          <w:b/>
          <w:bCs/>
          <w:sz w:val="22"/>
          <w:szCs w:val="22"/>
          <w:u w:val="single"/>
        </w:rPr>
      </w:r>
    </w:p>
    <w:p>
      <w:pPr>
        <w:pStyle w:val="Corpodotexto"/>
        <w:jc w:val="center"/>
        <w:rPr>
          <w:rFonts w:ascii="Times New Roman" w:hAnsi="Times New Roman" w:cs="Times New Roman"/>
          <w:b/>
          <w:b/>
          <w:bCs/>
          <w:sz w:val="22"/>
          <w:szCs w:val="22"/>
          <w:u w:val="single"/>
        </w:rPr>
      </w:pPr>
      <w:r>
        <w:rPr>
          <w:rFonts w:cs="Times New Roman" w:ascii="Times New Roman" w:hAnsi="Times New Roman"/>
          <w:b/>
          <w:bCs/>
          <w:sz w:val="22"/>
          <w:szCs w:val="22"/>
          <w:u w:val="single"/>
        </w:rPr>
      </w:r>
    </w:p>
    <w:p>
      <w:pPr>
        <w:pStyle w:val="Corpodotexto"/>
        <w:jc w:val="center"/>
        <w:rPr>
          <w:rFonts w:ascii="Times New Roman" w:hAnsi="Times New Roman" w:cs="Times New Roman"/>
          <w:b/>
          <w:b/>
          <w:bCs/>
          <w:sz w:val="22"/>
          <w:szCs w:val="22"/>
          <w:u w:val="single"/>
        </w:rPr>
      </w:pPr>
      <w:r>
        <w:rPr>
          <w:rFonts w:cs="Times New Roman" w:ascii="Times New Roman" w:hAnsi="Times New Roman"/>
          <w:b/>
          <w:bCs/>
          <w:sz w:val="22"/>
          <w:szCs w:val="22"/>
          <w:u w:val="single"/>
        </w:rPr>
      </w:r>
    </w:p>
    <w:p>
      <w:pPr>
        <w:pStyle w:val="Corpodotexto"/>
        <w:jc w:val="center"/>
        <w:rPr>
          <w:rFonts w:ascii="Times New Roman" w:hAnsi="Times New Roman" w:cs="Times New Roman"/>
          <w:b/>
          <w:b/>
          <w:bCs/>
          <w:sz w:val="22"/>
          <w:szCs w:val="22"/>
          <w:u w:val="single"/>
        </w:rPr>
      </w:pPr>
      <w:r>
        <w:rPr>
          <w:rFonts w:cs="Times New Roman" w:ascii="Times New Roman" w:hAnsi="Times New Roman"/>
          <w:b/>
          <w:bCs/>
          <w:sz w:val="22"/>
          <w:szCs w:val="22"/>
          <w:u w:val="single"/>
        </w:rPr>
      </w:r>
    </w:p>
    <w:p>
      <w:pPr>
        <w:pStyle w:val="Corpodotexto"/>
        <w:jc w:val="center"/>
        <w:rPr>
          <w:rFonts w:ascii="Times New Roman" w:hAnsi="Times New Roman" w:cs="Times New Roman"/>
          <w:b/>
          <w:b/>
          <w:bCs/>
          <w:sz w:val="22"/>
          <w:szCs w:val="22"/>
          <w:u w:val="single"/>
          <w:lang w:val="x-none" w:eastAsia="x-none"/>
        </w:rPr>
      </w:pPr>
      <w:r>
        <w:rPr>
          <w:rFonts w:cs="Times New Roman" w:ascii="Times New Roman" w:hAnsi="Times New Roman"/>
          <w:b/>
          <w:bCs/>
          <w:sz w:val="22"/>
          <w:szCs w:val="22"/>
          <w:u w:val="single"/>
          <w:lang w:val="x-none" w:eastAsia="x-none"/>
        </w:rPr>
        <mc:AlternateContent>
          <mc:Choice Requires="wps">
            <w:drawing>
              <wp:anchor behindDoc="0" distT="0" distB="0" distL="0" distR="0" simplePos="0" locked="0" layoutInCell="1" allowOverlap="1" relativeHeight="3" wp14:anchorId="3F621728">
                <wp:simplePos x="0" y="0"/>
                <wp:positionH relativeFrom="column">
                  <wp:posOffset>-103505</wp:posOffset>
                </wp:positionH>
                <wp:positionV relativeFrom="paragraph">
                  <wp:posOffset>118745</wp:posOffset>
                </wp:positionV>
                <wp:extent cx="6510655" cy="2054860"/>
                <wp:effectExtent l="10795" t="13970" r="13970" b="8890"/>
                <wp:wrapNone/>
                <wp:docPr id="1" name="Text Box 3"/>
                <a:graphic xmlns:a="http://schemas.openxmlformats.org/drawingml/2006/main">
                  <a:graphicData uri="http://schemas.microsoft.com/office/word/2010/wordprocessingShape">
                    <wps:wsp>
                      <wps:cNvSpPr/>
                      <wps:spPr>
                        <a:xfrm>
                          <a:off x="0" y="0"/>
                          <a:ext cx="6509880" cy="2054160"/>
                        </a:xfrm>
                        <a:prstGeom prst="rect">
                          <a:avLst/>
                        </a:prstGeom>
                        <a:solidFill>
                          <a:srgbClr val="ffffff"/>
                        </a:solidFill>
                        <a:ln w="9360">
                          <a:solidFill>
                            <a:srgbClr val="272727"/>
                          </a:solidFill>
                          <a:miter/>
                        </a:ln>
                      </wps:spPr>
                      <wps:style>
                        <a:lnRef idx="0"/>
                        <a:fillRef idx="0"/>
                        <a:effectRef idx="0"/>
                        <a:fontRef idx="minor"/>
                      </wps:style>
                      <wps:txbx>
                        <w:txbxContent>
                          <w:p>
                            <w:pPr>
                              <w:pStyle w:val="Contedodoquadro"/>
                              <w:pBdr>
                                <w:bottom w:val="single" w:sz="12" w:space="1" w:color="000000"/>
                              </w:pBdr>
                              <w:shd w:val="clear" w:color="auto" w:fill="D9D9D9"/>
                              <w:jc w:val="center"/>
                              <w:rPr>
                                <w:color w:val="000000"/>
                              </w:rPr>
                            </w:pPr>
                            <w:r>
                              <w:rPr>
                                <w:rFonts w:cs="Calibri" w:ascii="Calibri" w:hAnsi="Calibri"/>
                                <w:color w:val="000000"/>
                              </w:rPr>
                              <w:t>DADOS DO ORIENTADOR</w:t>
                            </w:r>
                          </w:p>
                          <w:p>
                            <w:pPr>
                              <w:pStyle w:val="Contedodoquadro"/>
                              <w:spacing w:lineRule="auto" w:line="360"/>
                              <w:rPr>
                                <w:rFonts w:ascii="Calibri" w:hAnsi="Calibri" w:cs="Calibri"/>
                              </w:rPr>
                            </w:pPr>
                            <w:r>
                              <w:rPr>
                                <w:rFonts w:cs="Calibri" w:ascii="Calibri" w:hAnsi="Calibri"/>
                                <w:color w:val="000000"/>
                              </w:rPr>
                            </w:r>
                          </w:p>
                          <w:p>
                            <w:pPr>
                              <w:pStyle w:val="Contedodoquadro"/>
                              <w:spacing w:lineRule="auto" w:line="360"/>
                              <w:rPr>
                                <w:color w:val="000000"/>
                              </w:rPr>
                            </w:pPr>
                            <w:r>
                              <w:rPr>
                                <w:rFonts w:cs="Calibri" w:ascii="Calibri" w:hAnsi="Calibri"/>
                                <w:color w:val="000000"/>
                              </w:rPr>
                              <w:t xml:space="preserve">Nome:______________________________________________________________________________________________                            </w:t>
                            </w:r>
                          </w:p>
                          <w:p>
                            <w:pPr>
                              <w:pStyle w:val="Contedodoquadro"/>
                              <w:spacing w:lineRule="auto" w:line="360"/>
                              <w:rPr>
                                <w:color w:val="000000"/>
                              </w:rPr>
                            </w:pPr>
                            <w:r>
                              <w:rPr>
                                <w:rFonts w:cs="Calibri" w:ascii="Calibri" w:hAnsi="Calibri"/>
                                <w:color w:val="000000"/>
                              </w:rPr>
                              <w:t xml:space="preserve">Matrícula Siape:__________________________________CPF:_________________________________________________                           </w:t>
                            </w:r>
                          </w:p>
                          <w:p>
                            <w:pPr>
                              <w:pStyle w:val="Contedodoquadro"/>
                              <w:spacing w:lineRule="auto" w:line="360"/>
                              <w:rPr>
                                <w:color w:val="000000"/>
                              </w:rPr>
                            </w:pPr>
                            <w:r>
                              <w:rPr>
                                <w:rFonts w:cs="Calibri" w:ascii="Calibri" w:hAnsi="Calibri"/>
                                <w:color w:val="000000"/>
                              </w:rPr>
                              <w:t>Endereço:___________________________________________________________________________________________</w:t>
                            </w:r>
                          </w:p>
                          <w:p>
                            <w:pPr>
                              <w:pStyle w:val="Contedodoquadro"/>
                              <w:spacing w:lineRule="auto" w:line="360"/>
                              <w:rPr>
                                <w:color w:val="000000"/>
                              </w:rPr>
                            </w:pPr>
                            <w:r>
                              <w:rPr>
                                <w:rFonts w:cs="Calibri" w:ascii="Calibri" w:hAnsi="Calibri"/>
                                <w:color w:val="000000"/>
                              </w:rPr>
                              <w:t>Bairro:__________________________________________Cidade:______________________________________________UF:______________CEP:___________________________E-mail:_____________________________________-_________  Telefone 1: (_____)_______________________________Telefone 2: (_____)_____________________________________</w:t>
                            </w:r>
                          </w:p>
                          <w:p>
                            <w:pPr>
                              <w:pStyle w:val="Contedodoquadro"/>
                              <w:spacing w:lineRule="auto" w:line="360"/>
                              <w:rPr>
                                <w:rFonts w:ascii="Calibri" w:hAnsi="Calibri" w:cs="Calibri"/>
                              </w:rPr>
                            </w:pPr>
                            <w:r>
                              <w:rPr>
                                <w:color w:val="000000"/>
                              </w:rPr>
                            </w:r>
                          </w:p>
                        </w:txbxContent>
                      </wps:txbx>
                      <wps:bodyPr>
                        <a:noAutofit/>
                      </wps:bodyPr>
                    </wps:wsp>
                  </a:graphicData>
                </a:graphic>
              </wp:anchor>
            </w:drawing>
          </mc:Choice>
          <mc:Fallback>
            <w:pict>
              <v:rect id="shape_0" ID="Text Box 3" fillcolor="white" stroked="t" style="position:absolute;margin-left:-8.15pt;margin-top:9.35pt;width:512.55pt;height:161.7pt" wp14:anchorId="3F621728">
                <w10:wrap type="square"/>
                <v:fill o:detectmouseclick="t" type="solid" color2="black"/>
                <v:stroke color="#272727" weight="9360" joinstyle="miter" endcap="flat"/>
                <v:textbox>
                  <w:txbxContent>
                    <w:p>
                      <w:pPr>
                        <w:pStyle w:val="Contedodoquadro"/>
                        <w:pBdr>
                          <w:bottom w:val="single" w:sz="12" w:space="1" w:color="000000"/>
                        </w:pBdr>
                        <w:shd w:val="clear" w:color="auto" w:fill="D9D9D9"/>
                        <w:jc w:val="center"/>
                        <w:rPr>
                          <w:color w:val="000000"/>
                        </w:rPr>
                      </w:pPr>
                      <w:r>
                        <w:rPr>
                          <w:rFonts w:cs="Calibri" w:ascii="Calibri" w:hAnsi="Calibri"/>
                          <w:color w:val="000000"/>
                        </w:rPr>
                        <w:t>DADOS DO ORIENTADOR</w:t>
                      </w:r>
                    </w:p>
                    <w:p>
                      <w:pPr>
                        <w:pStyle w:val="Contedodoquadro"/>
                        <w:spacing w:lineRule="auto" w:line="360"/>
                        <w:rPr>
                          <w:rFonts w:ascii="Calibri" w:hAnsi="Calibri" w:cs="Calibri"/>
                        </w:rPr>
                      </w:pPr>
                      <w:r>
                        <w:rPr>
                          <w:rFonts w:cs="Calibri" w:ascii="Calibri" w:hAnsi="Calibri"/>
                          <w:color w:val="000000"/>
                        </w:rPr>
                      </w:r>
                    </w:p>
                    <w:p>
                      <w:pPr>
                        <w:pStyle w:val="Contedodoquadro"/>
                        <w:spacing w:lineRule="auto" w:line="360"/>
                        <w:rPr>
                          <w:color w:val="000000"/>
                        </w:rPr>
                      </w:pPr>
                      <w:r>
                        <w:rPr>
                          <w:rFonts w:cs="Calibri" w:ascii="Calibri" w:hAnsi="Calibri"/>
                          <w:color w:val="000000"/>
                        </w:rPr>
                        <w:t xml:space="preserve">Nome:______________________________________________________________________________________________                            </w:t>
                      </w:r>
                    </w:p>
                    <w:p>
                      <w:pPr>
                        <w:pStyle w:val="Contedodoquadro"/>
                        <w:spacing w:lineRule="auto" w:line="360"/>
                        <w:rPr>
                          <w:color w:val="000000"/>
                        </w:rPr>
                      </w:pPr>
                      <w:r>
                        <w:rPr>
                          <w:rFonts w:cs="Calibri" w:ascii="Calibri" w:hAnsi="Calibri"/>
                          <w:color w:val="000000"/>
                        </w:rPr>
                        <w:t xml:space="preserve">Matrícula Siape:__________________________________CPF:_________________________________________________                           </w:t>
                      </w:r>
                    </w:p>
                    <w:p>
                      <w:pPr>
                        <w:pStyle w:val="Contedodoquadro"/>
                        <w:spacing w:lineRule="auto" w:line="360"/>
                        <w:rPr>
                          <w:color w:val="000000"/>
                        </w:rPr>
                      </w:pPr>
                      <w:r>
                        <w:rPr>
                          <w:rFonts w:cs="Calibri" w:ascii="Calibri" w:hAnsi="Calibri"/>
                          <w:color w:val="000000"/>
                        </w:rPr>
                        <w:t>Endereço:___________________________________________________________________________________________</w:t>
                      </w:r>
                    </w:p>
                    <w:p>
                      <w:pPr>
                        <w:pStyle w:val="Contedodoquadro"/>
                        <w:spacing w:lineRule="auto" w:line="360"/>
                        <w:rPr>
                          <w:color w:val="000000"/>
                        </w:rPr>
                      </w:pPr>
                      <w:r>
                        <w:rPr>
                          <w:rFonts w:cs="Calibri" w:ascii="Calibri" w:hAnsi="Calibri"/>
                          <w:color w:val="000000"/>
                        </w:rPr>
                        <w:t>Bairro:__________________________________________Cidade:______________________________________________UF:______________CEP:___________________________E-mail:_____________________________________-_________  Telefone 1: (_____)_______________________________Telefone 2: (_____)_____________________________________</w:t>
                      </w:r>
                    </w:p>
                    <w:p>
                      <w:pPr>
                        <w:pStyle w:val="Contedodoquadro"/>
                        <w:spacing w:lineRule="auto" w:line="360"/>
                        <w:rPr>
                          <w:rFonts w:ascii="Calibri" w:hAnsi="Calibri" w:cs="Calibri"/>
                        </w:rPr>
                      </w:pPr>
                      <w:r>
                        <w:rPr>
                          <w:color w:val="000000"/>
                        </w:rPr>
                      </w:r>
                    </w:p>
                  </w:txbxContent>
                </v:textbox>
              </v:rect>
            </w:pict>
          </mc:Fallback>
        </mc:AlternateContent>
      </w:r>
    </w:p>
    <w:p>
      <w:pPr>
        <w:pStyle w:val="Corpodotexto"/>
        <w:jc w:val="center"/>
        <w:rPr>
          <w:rFonts w:ascii="Times New Roman" w:hAnsi="Times New Roman" w:cs="Times New Roman"/>
          <w:b/>
          <w:b/>
          <w:bCs/>
          <w:sz w:val="22"/>
          <w:szCs w:val="22"/>
          <w:u w:val="single"/>
          <w:lang w:val="x-none" w:eastAsia="x-none"/>
        </w:rPr>
      </w:pPr>
      <w:r>
        <w:rPr>
          <w:rFonts w:cs="Times New Roman" w:ascii="Times New Roman" w:hAnsi="Times New Roman"/>
          <w:b/>
          <w:bCs/>
          <w:sz w:val="22"/>
          <w:szCs w:val="22"/>
          <w:u w:val="single"/>
          <w:lang w:val="x-none" w:eastAsia="x-none"/>
        </w:rPr>
      </w:r>
    </w:p>
    <w:p>
      <w:pPr>
        <w:pStyle w:val="Corpodotexto"/>
        <w:jc w:val="center"/>
        <w:rPr>
          <w:rFonts w:ascii="Times New Roman" w:hAnsi="Times New Roman" w:cs="Times New Roman"/>
          <w:b/>
          <w:b/>
          <w:bCs/>
          <w:sz w:val="22"/>
          <w:szCs w:val="22"/>
          <w:u w:val="single"/>
          <w:lang w:val="x-none" w:eastAsia="x-none"/>
        </w:rPr>
      </w:pPr>
      <w:r>
        <w:rPr>
          <w:rFonts w:cs="Times New Roman" w:ascii="Times New Roman" w:hAnsi="Times New Roman"/>
          <w:b/>
          <w:bCs/>
          <w:sz w:val="22"/>
          <w:szCs w:val="22"/>
          <w:u w:val="single"/>
          <w:lang w:val="x-none" w:eastAsia="x-none"/>
        </w:rPr>
      </w:r>
    </w:p>
    <w:p>
      <w:pPr>
        <w:pStyle w:val="Corpodotexto"/>
        <w:jc w:val="center"/>
        <w:rPr>
          <w:rFonts w:ascii="Times New Roman" w:hAnsi="Times New Roman" w:cs="Times New Roman"/>
          <w:b/>
          <w:b/>
          <w:bCs/>
          <w:sz w:val="22"/>
          <w:szCs w:val="22"/>
          <w:u w:val="single"/>
          <w:lang w:val="x-none" w:eastAsia="x-none"/>
        </w:rPr>
      </w:pPr>
      <w:r>
        <w:rPr>
          <w:rFonts w:cs="Times New Roman" w:ascii="Times New Roman" w:hAnsi="Times New Roman"/>
          <w:b/>
          <w:bCs/>
          <w:sz w:val="22"/>
          <w:szCs w:val="22"/>
          <w:u w:val="single"/>
          <w:lang w:val="x-none" w:eastAsia="x-none"/>
        </w:rPr>
      </w:r>
    </w:p>
    <w:p>
      <w:pPr>
        <w:pStyle w:val="Corpodotexto"/>
        <w:jc w:val="center"/>
        <w:rPr>
          <w:rFonts w:ascii="Times New Roman" w:hAnsi="Times New Roman" w:cs="Times New Roman"/>
          <w:b/>
          <w:b/>
          <w:bCs/>
          <w:sz w:val="22"/>
          <w:szCs w:val="22"/>
          <w:u w:val="single"/>
          <w:lang w:val="x-none" w:eastAsia="x-none"/>
        </w:rPr>
      </w:pPr>
      <w:r>
        <w:rPr>
          <w:rFonts w:cs="Times New Roman" w:ascii="Times New Roman" w:hAnsi="Times New Roman"/>
          <w:b/>
          <w:bCs/>
          <w:sz w:val="22"/>
          <w:szCs w:val="22"/>
          <w:u w:val="single"/>
          <w:lang w:val="x-none" w:eastAsia="x-none"/>
        </w:rPr>
      </w:r>
    </w:p>
    <w:p>
      <w:pPr>
        <w:pStyle w:val="Corpodotexto"/>
        <w:jc w:val="center"/>
        <w:rPr>
          <w:rFonts w:ascii="Times New Roman" w:hAnsi="Times New Roman" w:cs="Times New Roman"/>
          <w:b/>
          <w:b/>
          <w:bCs/>
          <w:sz w:val="22"/>
          <w:szCs w:val="22"/>
          <w:u w:val="single"/>
          <w:lang w:val="x-none" w:eastAsia="x-none"/>
        </w:rPr>
      </w:pPr>
      <w:r>
        <w:rPr>
          <w:rFonts w:cs="Times New Roman" w:ascii="Times New Roman" w:hAnsi="Times New Roman"/>
          <w:b/>
          <w:bCs/>
          <w:sz w:val="22"/>
          <w:szCs w:val="22"/>
          <w:u w:val="single"/>
          <w:lang w:val="x-none" w:eastAsia="x-none"/>
        </w:rPr>
      </w:r>
    </w:p>
    <w:p>
      <w:pPr>
        <w:pStyle w:val="Normal"/>
        <w:rPr>
          <w:b/>
          <w:b/>
          <w:bCs/>
          <w:sz w:val="22"/>
          <w:szCs w:val="22"/>
          <w:u w:val="single"/>
        </w:rPr>
      </w:pPr>
      <w:r>
        <w:rPr>
          <w:b/>
          <w:bCs/>
          <w:sz w:val="22"/>
          <w:szCs w:val="22"/>
          <w:u w:val="single"/>
        </w:rPr>
      </w:r>
    </w:p>
    <w:p>
      <w:pPr>
        <w:pStyle w:val="Ttulo5"/>
        <w:numPr>
          <w:ilvl w:val="4"/>
          <w:numId w:val="2"/>
        </w:numPr>
        <w:spacing w:lineRule="auto" w:line="480"/>
        <w:rPr>
          <w:sz w:val="22"/>
          <w:szCs w:val="22"/>
          <w:u w:val="single"/>
        </w:rPr>
      </w:pPr>
      <w:r>
        <w:rPr>
          <w:sz w:val="22"/>
          <w:szCs w:val="22"/>
          <w:u w:val="single"/>
        </w:rPr>
      </w:r>
    </w:p>
    <w:p>
      <w:pPr>
        <w:pStyle w:val="Ttulo5"/>
        <w:numPr>
          <w:ilvl w:val="4"/>
          <w:numId w:val="2"/>
        </w:numPr>
        <w:spacing w:lineRule="auto" w:line="480"/>
        <w:rPr>
          <w:sz w:val="22"/>
          <w:szCs w:val="22"/>
          <w:u w:val="single"/>
          <w:lang w:val="x-none" w:eastAsia="x-none"/>
        </w:rPr>
      </w:pPr>
      <w:r>
        <w:rPr>
          <w:sz w:val="22"/>
          <w:szCs w:val="22"/>
          <w:u w:val="single"/>
          <w:lang w:val="x-none" w:eastAsia="x-none"/>
        </w:rPr>
        <mc:AlternateContent>
          <mc:Choice Requires="wps">
            <w:drawing>
              <wp:anchor behindDoc="0" distT="0" distB="0" distL="0" distR="0" simplePos="0" locked="0" layoutInCell="1" allowOverlap="1" relativeHeight="2" wp14:anchorId="2ACAC130">
                <wp:simplePos x="0" y="0"/>
                <wp:positionH relativeFrom="column">
                  <wp:posOffset>-103505</wp:posOffset>
                </wp:positionH>
                <wp:positionV relativeFrom="paragraph">
                  <wp:posOffset>242570</wp:posOffset>
                </wp:positionV>
                <wp:extent cx="6510655" cy="2068195"/>
                <wp:effectExtent l="10795" t="12065" r="13970" b="6985"/>
                <wp:wrapNone/>
                <wp:docPr id="3" name="Text Box 2"/>
                <a:graphic xmlns:a="http://schemas.openxmlformats.org/drawingml/2006/main">
                  <a:graphicData uri="http://schemas.microsoft.com/office/word/2010/wordprocessingShape">
                    <wps:wsp>
                      <wps:cNvSpPr/>
                      <wps:spPr>
                        <a:xfrm>
                          <a:off x="0" y="0"/>
                          <a:ext cx="6509880" cy="2067480"/>
                        </a:xfrm>
                        <a:prstGeom prst="rect">
                          <a:avLst/>
                        </a:prstGeom>
                        <a:solidFill>
                          <a:srgbClr val="ffffff"/>
                        </a:solidFill>
                        <a:ln w="9360">
                          <a:solidFill>
                            <a:srgbClr val="272727"/>
                          </a:solidFill>
                          <a:miter/>
                        </a:ln>
                      </wps:spPr>
                      <wps:style>
                        <a:lnRef idx="0"/>
                        <a:fillRef idx="0"/>
                        <a:effectRef idx="0"/>
                        <a:fontRef idx="minor"/>
                      </wps:style>
                      <wps:txbx>
                        <w:txbxContent>
                          <w:p>
                            <w:pPr>
                              <w:pStyle w:val="Contedodoquadro"/>
                              <w:numPr>
                                <w:ilvl w:val="0"/>
                                <w:numId w:val="2"/>
                              </w:numPr>
                              <w:pBdr>
                                <w:bottom w:val="single" w:sz="12" w:space="1" w:color="000000"/>
                              </w:pBdr>
                              <w:shd w:val="clear" w:color="auto" w:fill="D9D9D9"/>
                              <w:jc w:val="center"/>
                              <w:rPr>
                                <w:color w:val="000000"/>
                              </w:rPr>
                            </w:pPr>
                            <w:r>
                              <w:rPr>
                                <w:rFonts w:cs="Calibri" w:ascii="Calibri" w:hAnsi="Calibri"/>
                                <w:color w:val="000000"/>
                              </w:rPr>
                              <w:t>IDENTIFICAÇÃO DO PROJETO</w:t>
                            </w:r>
                          </w:p>
                          <w:p>
                            <w:pPr>
                              <w:pStyle w:val="Contedodoquadro"/>
                              <w:spacing w:lineRule="auto" w:line="360"/>
                              <w:rPr>
                                <w:rFonts w:ascii="Calibri" w:hAnsi="Calibri" w:cs="Calibri"/>
                              </w:rPr>
                            </w:pPr>
                            <w:r>
                              <w:rPr>
                                <w:rFonts w:cs="Calibri" w:ascii="Calibri" w:hAnsi="Calibri"/>
                                <w:strike w:val="false"/>
                                <w:dstrike w:val="false"/>
                                <w:color w:val="000000"/>
                                <w:u w:val="none"/>
                              </w:rPr>
                            </w:r>
                          </w:p>
                          <w:p>
                            <w:pPr>
                              <w:pStyle w:val="Contedodoquadro"/>
                              <w:numPr>
                                <w:ilvl w:val="0"/>
                                <w:numId w:val="2"/>
                              </w:numPr>
                              <w:spacing w:lineRule="auto" w:line="360"/>
                              <w:rPr>
                                <w:color w:val="000000"/>
                              </w:rPr>
                            </w:pPr>
                            <w:r>
                              <w:rPr>
                                <w:rFonts w:cs="Calibri" w:ascii="Calibri" w:hAnsi="Calibri"/>
                                <w:strike w:val="false"/>
                                <w:dstrike w:val="false"/>
                                <w:color w:val="000000"/>
                                <w:u w:val="none"/>
                              </w:rPr>
                              <w:t>Título do Projeto:_</w:t>
                            </w:r>
                            <w:r>
                              <w:rPr>
                                <w:rFonts w:cs="Calibri" w:ascii="Calibri" w:hAnsi="Calibri"/>
                                <w:strike w:val="false"/>
                                <w:dstrike w:val="false"/>
                                <w:color w:val="000000"/>
                                <w:u w:val="none"/>
                              </w:rPr>
                              <w:t>Automação de Sistemas Elétricos de Potência  com Dispositivos Eletrônicos Inteligentes</w:t>
                            </w:r>
                            <w:r>
                              <w:rPr>
                                <w:rFonts w:cs="Calibri" w:ascii="Calibri" w:hAnsi="Calibri"/>
                                <w:strike w:val="false"/>
                                <w:dstrike w:val="false"/>
                                <w:color w:val="000000"/>
                                <w:u w:val="none"/>
                              </w:rPr>
                              <w:t>_</w:t>
                            </w:r>
                            <w:r>
                              <w:rPr>
                                <w:rFonts w:cs="Calibri" w:ascii="Calibri" w:hAnsi="Calibri"/>
                                <w:color w:val="000000"/>
                                <w:u w:val="single"/>
                              </w:rPr>
                              <w:t>________</w:t>
                            </w:r>
                            <w:r>
                              <w:rPr>
                                <w:rFonts w:cs="Calibri" w:ascii="Calibri" w:hAnsi="Calibri"/>
                                <w:color w:val="000000"/>
                              </w:rPr>
                              <w:t xml:space="preserve">                        </w:t>
                            </w:r>
                          </w:p>
                          <w:p>
                            <w:pPr>
                              <w:pStyle w:val="Contedodoquadro"/>
                              <w:numPr>
                                <w:ilvl w:val="0"/>
                                <w:numId w:val="2"/>
                              </w:numPr>
                              <w:spacing w:lineRule="auto" w:line="360"/>
                              <w:rPr>
                                <w:color w:val="000000"/>
                              </w:rPr>
                            </w:pPr>
                            <w:r>
                              <w:rPr>
                                <w:rFonts w:cs="Calibri" w:ascii="Calibri" w:hAnsi="Calibri"/>
                                <w:color w:val="000000"/>
                              </w:rPr>
                              <w:t>Local de Realização (Unidade/Instituto/Departamento/Laboratorio):_</w:t>
                            </w:r>
                            <w:r>
                              <w:rPr>
                                <w:rFonts w:cs="Calibri" w:ascii="Calibri" w:hAnsi="Calibri"/>
                                <w:color w:val="000000"/>
                              </w:rPr>
                              <w:t>Laboratório de Eletrônica Básica_UFF</w:t>
                            </w:r>
                            <w:r>
                              <w:rPr>
                                <w:rFonts w:cs="Calibri" w:ascii="Calibri" w:hAnsi="Calibri"/>
                                <w:color w:val="000000"/>
                              </w:rPr>
                              <w:t>___________________________________________________________________________________________________________________________________________________________________________________________</w:t>
                            </w:r>
                          </w:p>
                          <w:p>
                            <w:pPr>
                              <w:pStyle w:val="Contedodoquadro"/>
                              <w:numPr>
                                <w:ilvl w:val="0"/>
                                <w:numId w:val="2"/>
                              </w:numPr>
                              <w:spacing w:lineRule="auto" w:line="360"/>
                              <w:rPr>
                                <w:color w:val="000000"/>
                              </w:rPr>
                            </w:pPr>
                            <w:r>
                              <w:rPr>
                                <w:rFonts w:cs="Calibri" w:ascii="Calibri" w:hAnsi="Calibri"/>
                                <w:color w:val="000000"/>
                              </w:rPr>
                              <w:t>Endereço:_</w:t>
                            </w:r>
                            <w:r>
                              <w:rPr>
                                <w:rFonts w:cs="Calibri" w:ascii="Calibri" w:hAnsi="Calibri"/>
                                <w:color w:val="000000"/>
                              </w:rPr>
                              <w:t>Rua Passo da Pátria 156, Bloco D</w:t>
                            </w:r>
                            <w:r>
                              <w:rPr>
                                <w:rFonts w:cs="Calibri" w:ascii="Calibri" w:hAnsi="Calibri"/>
                                <w:color w:val="000000"/>
                              </w:rPr>
                              <w:t>_______________________________________________________________</w:t>
                            </w:r>
                          </w:p>
                          <w:p>
                            <w:pPr>
                              <w:pStyle w:val="Contedodoquadro"/>
                              <w:numPr>
                                <w:ilvl w:val="0"/>
                                <w:numId w:val="2"/>
                              </w:numPr>
                              <w:spacing w:lineRule="auto" w:line="360"/>
                              <w:rPr>
                                <w:color w:val="000000"/>
                              </w:rPr>
                            </w:pPr>
                            <w:r>
                              <w:rPr>
                                <w:rFonts w:cs="Calibri" w:ascii="Calibri" w:hAnsi="Calibri"/>
                                <w:color w:val="000000"/>
                              </w:rPr>
                              <w:t>Bairro:</w:t>
                            </w:r>
                            <w:r>
                              <w:rPr>
                                <w:rFonts w:cs="Calibri" w:ascii="Calibri" w:hAnsi="Calibri"/>
                                <w:color w:val="000000"/>
                              </w:rPr>
                              <w:t>São Domingos</w:t>
                            </w:r>
                            <w:r>
                              <w:rPr>
                                <w:rFonts w:cs="Calibri" w:ascii="Calibri" w:hAnsi="Calibri"/>
                                <w:color w:val="000000"/>
                              </w:rPr>
                              <w:t>__________Cidade:</w:t>
                            </w:r>
                            <w:r>
                              <w:rPr>
                                <w:rFonts w:cs="Calibri" w:ascii="Calibri" w:hAnsi="Calibri"/>
                                <w:color w:val="000000"/>
                              </w:rPr>
                              <w:t>Niterói</w:t>
                            </w:r>
                            <w:r>
                              <w:rPr>
                                <w:rFonts w:cs="Calibri" w:ascii="Calibri" w:hAnsi="Calibri"/>
                                <w:color w:val="000000"/>
                              </w:rPr>
                              <w:t>________ __UF:</w:t>
                            </w:r>
                            <w:r>
                              <w:rPr>
                                <w:rFonts w:cs="Calibri" w:ascii="Calibri" w:hAnsi="Calibri"/>
                                <w:color w:val="000000"/>
                              </w:rPr>
                              <w:t>RJ</w:t>
                            </w:r>
                            <w:r>
                              <w:rPr>
                                <w:rFonts w:cs="Calibri" w:ascii="Calibri" w:hAnsi="Calibri"/>
                                <w:color w:val="000000"/>
                              </w:rPr>
                              <w:t>___CEP:_</w:t>
                            </w:r>
                            <w:r>
                              <w:rPr>
                                <w:rFonts w:cs="Calibri" w:ascii="Calibri" w:hAnsi="Calibri"/>
                                <w:color w:val="000000"/>
                              </w:rPr>
                              <w:t>24210-240</w:t>
                            </w:r>
                            <w:r>
                              <w:rPr>
                                <w:rFonts w:cs="Calibri" w:ascii="Calibri" w:hAnsi="Calibri"/>
                                <w:color w:val="000000"/>
                              </w:rPr>
                              <w:t>_________</w:t>
                            </w:r>
                            <w:r>
                              <w:rPr>
                                <w:rFonts w:cs="Calibri" w:ascii="Calibri" w:hAnsi="Calibri"/>
                                <w:color w:val="000000"/>
                              </w:rPr>
                              <w:t>____________________</w:t>
                            </w:r>
                          </w:p>
                        </w:txbxContent>
                      </wps:txbx>
                      <wps:bodyPr>
                        <a:noAutofit/>
                      </wps:bodyPr>
                    </wps:wsp>
                  </a:graphicData>
                </a:graphic>
              </wp:anchor>
            </w:drawing>
          </mc:Choice>
          <mc:Fallback>
            <w:pict>
              <v:rect id="shape_0" ID="Text Box 2" fillcolor="white" stroked="t" style="position:absolute;margin-left:-8.15pt;margin-top:19.1pt;width:512.55pt;height:162.75pt" wp14:anchorId="2ACAC130">
                <w10:wrap type="square"/>
                <v:fill o:detectmouseclick="t" type="solid" color2="black"/>
                <v:stroke color="#272727" weight="9360" joinstyle="miter" endcap="flat"/>
                <v:textbox>
                  <w:txbxContent>
                    <w:p>
                      <w:pPr>
                        <w:pStyle w:val="Contedodoquadro"/>
                        <w:numPr>
                          <w:ilvl w:val="0"/>
                          <w:numId w:val="2"/>
                        </w:numPr>
                        <w:pBdr>
                          <w:bottom w:val="single" w:sz="12" w:space="1" w:color="000000"/>
                        </w:pBdr>
                        <w:shd w:val="clear" w:color="auto" w:fill="D9D9D9"/>
                        <w:jc w:val="center"/>
                        <w:rPr>
                          <w:color w:val="000000"/>
                        </w:rPr>
                      </w:pPr>
                      <w:r>
                        <w:rPr>
                          <w:rFonts w:cs="Calibri" w:ascii="Calibri" w:hAnsi="Calibri"/>
                          <w:color w:val="000000"/>
                        </w:rPr>
                        <w:t>IDENTIFICAÇÃO DO PROJETO</w:t>
                      </w:r>
                    </w:p>
                    <w:p>
                      <w:pPr>
                        <w:pStyle w:val="Contedodoquadro"/>
                        <w:spacing w:lineRule="auto" w:line="360"/>
                        <w:rPr>
                          <w:rFonts w:ascii="Calibri" w:hAnsi="Calibri" w:cs="Calibri"/>
                        </w:rPr>
                      </w:pPr>
                      <w:r>
                        <w:rPr>
                          <w:rFonts w:cs="Calibri" w:ascii="Calibri" w:hAnsi="Calibri"/>
                          <w:strike w:val="false"/>
                          <w:dstrike w:val="false"/>
                          <w:color w:val="000000"/>
                          <w:u w:val="none"/>
                        </w:rPr>
                      </w:r>
                    </w:p>
                    <w:p>
                      <w:pPr>
                        <w:pStyle w:val="Contedodoquadro"/>
                        <w:numPr>
                          <w:ilvl w:val="0"/>
                          <w:numId w:val="2"/>
                        </w:numPr>
                        <w:spacing w:lineRule="auto" w:line="360"/>
                        <w:rPr>
                          <w:color w:val="000000"/>
                        </w:rPr>
                      </w:pPr>
                      <w:r>
                        <w:rPr>
                          <w:rFonts w:cs="Calibri" w:ascii="Calibri" w:hAnsi="Calibri"/>
                          <w:strike w:val="false"/>
                          <w:dstrike w:val="false"/>
                          <w:color w:val="000000"/>
                          <w:u w:val="none"/>
                        </w:rPr>
                        <w:t>Título do Projeto:_</w:t>
                      </w:r>
                      <w:r>
                        <w:rPr>
                          <w:rFonts w:cs="Calibri" w:ascii="Calibri" w:hAnsi="Calibri"/>
                          <w:strike w:val="false"/>
                          <w:dstrike w:val="false"/>
                          <w:color w:val="000000"/>
                          <w:u w:val="none"/>
                        </w:rPr>
                        <w:t>Automação de Sistemas Elétricos de Potência  com Dispositivos Eletrônicos Inteligentes</w:t>
                      </w:r>
                      <w:r>
                        <w:rPr>
                          <w:rFonts w:cs="Calibri" w:ascii="Calibri" w:hAnsi="Calibri"/>
                          <w:strike w:val="false"/>
                          <w:dstrike w:val="false"/>
                          <w:color w:val="000000"/>
                          <w:u w:val="none"/>
                        </w:rPr>
                        <w:t>_</w:t>
                      </w:r>
                      <w:r>
                        <w:rPr>
                          <w:rFonts w:cs="Calibri" w:ascii="Calibri" w:hAnsi="Calibri"/>
                          <w:color w:val="000000"/>
                          <w:u w:val="single"/>
                        </w:rPr>
                        <w:t>________</w:t>
                      </w:r>
                      <w:r>
                        <w:rPr>
                          <w:rFonts w:cs="Calibri" w:ascii="Calibri" w:hAnsi="Calibri"/>
                          <w:color w:val="000000"/>
                        </w:rPr>
                        <w:t xml:space="preserve">                        </w:t>
                      </w:r>
                    </w:p>
                    <w:p>
                      <w:pPr>
                        <w:pStyle w:val="Contedodoquadro"/>
                        <w:numPr>
                          <w:ilvl w:val="0"/>
                          <w:numId w:val="2"/>
                        </w:numPr>
                        <w:spacing w:lineRule="auto" w:line="360"/>
                        <w:rPr>
                          <w:color w:val="000000"/>
                        </w:rPr>
                      </w:pPr>
                      <w:r>
                        <w:rPr>
                          <w:rFonts w:cs="Calibri" w:ascii="Calibri" w:hAnsi="Calibri"/>
                          <w:color w:val="000000"/>
                        </w:rPr>
                        <w:t>Local de Realização (Unidade/Instituto/Departamento/Laboratorio):_</w:t>
                      </w:r>
                      <w:r>
                        <w:rPr>
                          <w:rFonts w:cs="Calibri" w:ascii="Calibri" w:hAnsi="Calibri"/>
                          <w:color w:val="000000"/>
                        </w:rPr>
                        <w:t>Laboratório de Eletrônica Básica_UFF</w:t>
                      </w:r>
                      <w:r>
                        <w:rPr>
                          <w:rFonts w:cs="Calibri" w:ascii="Calibri" w:hAnsi="Calibri"/>
                          <w:color w:val="000000"/>
                        </w:rPr>
                        <w:t>___________________________________________________________________________________________________________________________________________________________________________________________</w:t>
                      </w:r>
                    </w:p>
                    <w:p>
                      <w:pPr>
                        <w:pStyle w:val="Contedodoquadro"/>
                        <w:numPr>
                          <w:ilvl w:val="0"/>
                          <w:numId w:val="2"/>
                        </w:numPr>
                        <w:spacing w:lineRule="auto" w:line="360"/>
                        <w:rPr>
                          <w:color w:val="000000"/>
                        </w:rPr>
                      </w:pPr>
                      <w:r>
                        <w:rPr>
                          <w:rFonts w:cs="Calibri" w:ascii="Calibri" w:hAnsi="Calibri"/>
                          <w:color w:val="000000"/>
                        </w:rPr>
                        <w:t>Endereço:_</w:t>
                      </w:r>
                      <w:r>
                        <w:rPr>
                          <w:rFonts w:cs="Calibri" w:ascii="Calibri" w:hAnsi="Calibri"/>
                          <w:color w:val="000000"/>
                        </w:rPr>
                        <w:t>Rua Passo da Pátria 156, Bloco D</w:t>
                      </w:r>
                      <w:r>
                        <w:rPr>
                          <w:rFonts w:cs="Calibri" w:ascii="Calibri" w:hAnsi="Calibri"/>
                          <w:color w:val="000000"/>
                        </w:rPr>
                        <w:t>_______________________________________________________________</w:t>
                      </w:r>
                    </w:p>
                    <w:p>
                      <w:pPr>
                        <w:pStyle w:val="Contedodoquadro"/>
                        <w:numPr>
                          <w:ilvl w:val="0"/>
                          <w:numId w:val="2"/>
                        </w:numPr>
                        <w:spacing w:lineRule="auto" w:line="360"/>
                        <w:rPr>
                          <w:color w:val="000000"/>
                        </w:rPr>
                      </w:pPr>
                      <w:r>
                        <w:rPr>
                          <w:rFonts w:cs="Calibri" w:ascii="Calibri" w:hAnsi="Calibri"/>
                          <w:color w:val="000000"/>
                        </w:rPr>
                        <w:t>Bairro:</w:t>
                      </w:r>
                      <w:r>
                        <w:rPr>
                          <w:rFonts w:cs="Calibri" w:ascii="Calibri" w:hAnsi="Calibri"/>
                          <w:color w:val="000000"/>
                        </w:rPr>
                        <w:t>São Domingos</w:t>
                      </w:r>
                      <w:r>
                        <w:rPr>
                          <w:rFonts w:cs="Calibri" w:ascii="Calibri" w:hAnsi="Calibri"/>
                          <w:color w:val="000000"/>
                        </w:rPr>
                        <w:t>__________Cidade:</w:t>
                      </w:r>
                      <w:r>
                        <w:rPr>
                          <w:rFonts w:cs="Calibri" w:ascii="Calibri" w:hAnsi="Calibri"/>
                          <w:color w:val="000000"/>
                        </w:rPr>
                        <w:t>Niterói</w:t>
                      </w:r>
                      <w:r>
                        <w:rPr>
                          <w:rFonts w:cs="Calibri" w:ascii="Calibri" w:hAnsi="Calibri"/>
                          <w:color w:val="000000"/>
                        </w:rPr>
                        <w:t>________ __UF:</w:t>
                      </w:r>
                      <w:r>
                        <w:rPr>
                          <w:rFonts w:cs="Calibri" w:ascii="Calibri" w:hAnsi="Calibri"/>
                          <w:color w:val="000000"/>
                        </w:rPr>
                        <w:t>RJ</w:t>
                      </w:r>
                      <w:r>
                        <w:rPr>
                          <w:rFonts w:cs="Calibri" w:ascii="Calibri" w:hAnsi="Calibri"/>
                          <w:color w:val="000000"/>
                        </w:rPr>
                        <w:t>___CEP:_</w:t>
                      </w:r>
                      <w:r>
                        <w:rPr>
                          <w:rFonts w:cs="Calibri" w:ascii="Calibri" w:hAnsi="Calibri"/>
                          <w:color w:val="000000"/>
                        </w:rPr>
                        <w:t>24210-240</w:t>
                      </w:r>
                      <w:r>
                        <w:rPr>
                          <w:rFonts w:cs="Calibri" w:ascii="Calibri" w:hAnsi="Calibri"/>
                          <w:color w:val="000000"/>
                        </w:rPr>
                        <w:t>_________</w:t>
                      </w:r>
                      <w:r>
                        <w:rPr>
                          <w:rFonts w:cs="Calibri" w:ascii="Calibri" w:hAnsi="Calibri"/>
                          <w:color w:val="000000"/>
                        </w:rPr>
                        <w:t>____________________</w:t>
                      </w:r>
                    </w:p>
                  </w:txbxContent>
                </v:textbox>
              </v:rect>
            </w:pict>
          </mc:Fallback>
        </mc:AlternateContent>
      </w:r>
    </w:p>
    <w:p>
      <w:pPr>
        <w:pStyle w:val="Normal"/>
        <w:rPr>
          <w:b/>
          <w:b/>
          <w:bCs/>
          <w:sz w:val="22"/>
          <w:szCs w:val="22"/>
          <w:u w:val="single"/>
          <w:lang w:val="x-none" w:eastAsia="x-none"/>
        </w:rPr>
      </w:pPr>
      <w:r>
        <w:rPr>
          <w:b/>
          <w:bCs/>
          <w:sz w:val="22"/>
          <w:szCs w:val="22"/>
          <w:u w:val="single"/>
          <w:lang w:val="x-none" w:eastAsia="x-none"/>
        </w:rPr>
        <mc:AlternateContent>
          <mc:Choice Requires="wps">
            <w:drawing>
              <wp:anchor behindDoc="0" distT="0" distB="0" distL="0" distR="0" simplePos="0" locked="0" layoutInCell="1" allowOverlap="1" relativeHeight="4" wp14:anchorId="311F2B04">
                <wp:simplePos x="0" y="0"/>
                <wp:positionH relativeFrom="column">
                  <wp:posOffset>-103505</wp:posOffset>
                </wp:positionH>
                <wp:positionV relativeFrom="paragraph">
                  <wp:posOffset>-78740</wp:posOffset>
                </wp:positionV>
                <wp:extent cx="6510655" cy="2378710"/>
                <wp:effectExtent l="10795" t="13970" r="13970" b="8890"/>
                <wp:wrapNone/>
                <wp:docPr id="5" name="Text Box 4"/>
                <a:graphic xmlns:a="http://schemas.openxmlformats.org/drawingml/2006/main">
                  <a:graphicData uri="http://schemas.microsoft.com/office/word/2010/wordprocessingShape">
                    <wps:wsp>
                      <wps:cNvSpPr/>
                      <wps:spPr>
                        <a:xfrm>
                          <a:off x="0" y="0"/>
                          <a:ext cx="6509880" cy="2378160"/>
                        </a:xfrm>
                        <a:prstGeom prst="rect">
                          <a:avLst/>
                        </a:prstGeom>
                        <a:solidFill>
                          <a:srgbClr val="ffffff"/>
                        </a:solidFill>
                        <a:ln w="9360">
                          <a:solidFill>
                            <a:srgbClr val="272727"/>
                          </a:solidFill>
                          <a:miter/>
                        </a:ln>
                      </wps:spPr>
                      <wps:style>
                        <a:lnRef idx="0"/>
                        <a:fillRef idx="0"/>
                        <a:effectRef idx="0"/>
                        <a:fontRef idx="minor"/>
                      </wps:style>
                      <wps:txbx>
                        <w:txbxContent>
                          <w:p>
                            <w:pPr>
                              <w:pStyle w:val="Contedodoquadro"/>
                              <w:numPr>
                                <w:ilvl w:val="4"/>
                                <w:numId w:val="2"/>
                              </w:numPr>
                              <w:pBdr>
                                <w:bottom w:val="single" w:sz="12" w:space="1" w:color="000000"/>
                              </w:pBdr>
                              <w:shd w:val="clear" w:color="auto" w:fill="D9D9D9"/>
                              <w:jc w:val="center"/>
                              <w:rPr>
                                <w:color w:val="000000"/>
                              </w:rPr>
                            </w:pPr>
                            <w:r>
                              <w:rPr>
                                <w:rFonts w:cs="Calibri" w:ascii="Calibri" w:hAnsi="Calibri"/>
                                <w:color w:val="000000"/>
                              </w:rPr>
                              <w:t>DADOS DO BOLSISTA</w:t>
                            </w:r>
                          </w:p>
                          <w:p>
                            <w:pPr>
                              <w:pStyle w:val="Contedodoquadro"/>
                              <w:numPr>
                                <w:ilvl w:val="4"/>
                                <w:numId w:val="2"/>
                              </w:numPr>
                              <w:spacing w:lineRule="auto" w:line="360"/>
                              <w:rPr>
                                <w:rFonts w:ascii="Calibri" w:hAnsi="Calibri" w:cs="Calibri"/>
                              </w:rPr>
                            </w:pPr>
                            <w:r>
                              <w:rPr>
                                <w:rFonts w:cs="Calibri" w:ascii="Calibri" w:hAnsi="Calibri"/>
                                <w:color w:val="000000"/>
                              </w:rPr>
                            </w:r>
                          </w:p>
                          <w:p>
                            <w:pPr>
                              <w:pStyle w:val="Contedodoquadro"/>
                              <w:numPr>
                                <w:ilvl w:val="4"/>
                                <w:numId w:val="2"/>
                              </w:numPr>
                              <w:spacing w:lineRule="auto" w:line="360"/>
                              <w:rPr/>
                            </w:pPr>
                            <w:r>
                              <w:rPr>
                                <w:rFonts w:cs="Calibri" w:ascii="Calibri" w:hAnsi="Calibri"/>
                                <w:color w:val="000000"/>
                              </w:rPr>
                              <w:t>Nome:</w:t>
                            </w:r>
                            <w:r>
                              <w:rPr>
                                <w:rFonts w:eastAsia="Times New Roman" w:cs="Calibri" w:ascii="Calibri" w:hAnsi="Calibri"/>
                                <w:color w:val="000000"/>
                                <w:kern w:val="0"/>
                                <w:sz w:val="20"/>
                                <w:szCs w:val="20"/>
                                <w:u w:val="single"/>
                                <w:lang w:val="pt-BR" w:eastAsia="zh-CN" w:bidi="ar-SA"/>
                              </w:rPr>
                              <w:t>Lucas Abdalla Menezes</w:t>
                            </w:r>
                            <w:r>
                              <w:rPr>
                                <w:rFonts w:cs="Calibri" w:ascii="Calibri" w:hAnsi="Calibri"/>
                                <w:color w:val="000000"/>
                                <w:u w:val="single"/>
                              </w:rPr>
                              <w:t>_</w:t>
                            </w:r>
                            <w:r>
                              <w:rPr>
                                <w:rFonts w:cs="Calibri" w:ascii="Calibri" w:hAnsi="Calibri"/>
                                <w:color w:val="000000"/>
                              </w:rPr>
                              <w:t xml:space="preserve">__________________________________________________________                            </w:t>
                            </w:r>
                          </w:p>
                          <w:p>
                            <w:pPr>
                              <w:pStyle w:val="Contedodoquadro"/>
                              <w:numPr>
                                <w:ilvl w:val="4"/>
                                <w:numId w:val="2"/>
                              </w:numPr>
                              <w:spacing w:lineRule="auto" w:line="360"/>
                              <w:rPr>
                                <w:color w:val="000000"/>
                              </w:rPr>
                            </w:pPr>
                            <w:r>
                              <w:rPr>
                                <w:rFonts w:cs="Calibri" w:ascii="Calibri" w:hAnsi="Calibri"/>
                                <w:color w:val="000000"/>
                              </w:rPr>
                              <w:t>Matrícula:_</w:t>
                            </w:r>
                            <w:r>
                              <w:rPr>
                                <w:rFonts w:cs="Calibri" w:ascii="Calibri" w:hAnsi="Calibri"/>
                                <w:color w:val="000000"/>
                                <w:u w:val="single"/>
                              </w:rPr>
                              <w:t>116.038.019</w:t>
                            </w:r>
                            <w:r>
                              <w:rPr>
                                <w:rFonts w:cs="Calibri" w:ascii="Calibri" w:hAnsi="Calibri"/>
                                <w:color w:val="000000"/>
                                <w:u w:val="single"/>
                              </w:rPr>
                              <w:t>_</w:t>
                            </w:r>
                            <w:r>
                              <w:rPr>
                                <w:rFonts w:cs="Calibri" w:ascii="Calibri" w:hAnsi="Calibri"/>
                                <w:color w:val="000000"/>
                              </w:rPr>
                              <w:t>________CPF:</w:t>
                            </w:r>
                            <w:r>
                              <w:rPr>
                                <w:rFonts w:cs="Calibri" w:ascii="Calibri" w:hAnsi="Calibri"/>
                                <w:color w:val="000000"/>
                                <w:u w:val="single"/>
                              </w:rPr>
                              <w:t>171.509.847-11</w:t>
                            </w:r>
                            <w:r>
                              <w:rPr>
                                <w:rFonts w:cs="Calibri" w:ascii="Calibri" w:hAnsi="Calibri"/>
                                <w:color w:val="000000"/>
                                <w:u w:val="single"/>
                              </w:rPr>
                              <w:t>_</w:t>
                            </w:r>
                            <w:r>
                              <w:rPr>
                                <w:rFonts w:cs="Calibri" w:ascii="Calibri" w:hAnsi="Calibri"/>
                                <w:color w:val="000000"/>
                              </w:rPr>
                              <w:t>___________________CR:__</w:t>
                            </w:r>
                            <w:r>
                              <w:rPr>
                                <w:rFonts w:cs="Calibri" w:ascii="Calibri" w:hAnsi="Calibri"/>
                                <w:color w:val="000000"/>
                                <w:u w:val="single"/>
                              </w:rPr>
                              <w:t>6.9</w:t>
                            </w:r>
                            <w:r>
                              <w:rPr>
                                <w:rFonts w:cs="Calibri" w:ascii="Calibri" w:hAnsi="Calibri"/>
                                <w:color w:val="000000"/>
                                <w:u w:val="single"/>
                              </w:rPr>
                              <w:t>____</w:t>
                            </w:r>
                            <w:r>
                              <w:rPr>
                                <w:rFonts w:cs="Calibri" w:ascii="Calibri" w:hAnsi="Calibri"/>
                                <w:color w:val="000000"/>
                              </w:rPr>
                              <w:t>_______________</w:t>
                            </w:r>
                          </w:p>
                          <w:p>
                            <w:pPr>
                              <w:pStyle w:val="Contedodoquadro"/>
                              <w:numPr>
                                <w:ilvl w:val="4"/>
                                <w:numId w:val="2"/>
                              </w:numPr>
                              <w:spacing w:lineRule="auto" w:line="360"/>
                              <w:rPr>
                                <w:color w:val="000000"/>
                              </w:rPr>
                            </w:pPr>
                            <w:r>
                              <w:rPr>
                                <w:rFonts w:cs="Calibri" w:ascii="Calibri" w:hAnsi="Calibri"/>
                                <w:color w:val="000000"/>
                              </w:rPr>
                              <w:t>Curso/Departamento/Instituto:_</w:t>
                            </w:r>
                            <w:r>
                              <w:rPr>
                                <w:rFonts w:cs="Calibri" w:ascii="Calibri" w:hAnsi="Calibri"/>
                                <w:b w:val="false"/>
                                <w:bCs w:val="false"/>
                                <w:color w:val="000000"/>
                                <w:u w:val="single"/>
                              </w:rPr>
                              <w:t xml:space="preserve">Egenharia Elétrica / TEE – Departamento de Engenharia Elétrica / UFF – Universidade Federal Fluminense </w:t>
                            </w:r>
                            <w:r>
                              <w:rPr>
                                <w:rFonts w:cs="Calibri" w:ascii="Calibri" w:hAnsi="Calibri"/>
                                <w:b w:val="false"/>
                                <w:bCs w:val="false"/>
                                <w:color w:val="000000"/>
                                <w:u w:val="single"/>
                              </w:rPr>
                              <w:t>_____________</w:t>
                            </w:r>
                            <w:r>
                              <w:rPr>
                                <w:rFonts w:cs="Calibri" w:ascii="Calibri" w:hAnsi="Calibri"/>
                                <w:b w:val="false"/>
                                <w:bCs w:val="false"/>
                                <w:color w:val="000000"/>
                              </w:rPr>
                              <w:t xml:space="preserve">___________________________________________________________________  </w:t>
                            </w:r>
                            <w:r>
                              <w:rPr>
                                <w:rFonts w:cs="Calibri" w:ascii="Calibri" w:hAnsi="Calibri"/>
                                <w:color w:val="000000"/>
                              </w:rPr>
                              <w:t xml:space="preserve">                         </w:t>
                            </w:r>
                          </w:p>
                          <w:p>
                            <w:pPr>
                              <w:pStyle w:val="Contedodoquadro"/>
                              <w:numPr>
                                <w:ilvl w:val="4"/>
                                <w:numId w:val="2"/>
                              </w:numPr>
                              <w:spacing w:lineRule="auto" w:line="360"/>
                              <w:rPr>
                                <w:color w:val="000000"/>
                              </w:rPr>
                            </w:pPr>
                            <w:r>
                              <w:rPr>
                                <w:rFonts w:cs="Calibri" w:ascii="Calibri" w:hAnsi="Calibri"/>
                                <w:color w:val="000000"/>
                              </w:rPr>
                              <w:t>Endereço:</w:t>
                            </w:r>
                            <w:r>
                              <w:rPr>
                                <w:rFonts w:cs="Calibri" w:ascii="Calibri" w:hAnsi="Calibri"/>
                                <w:color w:val="000000"/>
                              </w:rPr>
                              <w:t>Rua Santa Rosa 91, Apto. 906</w:t>
                            </w:r>
                            <w:r>
                              <w:rPr>
                                <w:rFonts w:cs="Calibri" w:ascii="Calibri" w:hAnsi="Calibri"/>
                                <w:color w:val="000000"/>
                              </w:rPr>
                              <w:t>____________________________________________________________</w:t>
                            </w:r>
                          </w:p>
                          <w:p>
                            <w:pPr>
                              <w:pStyle w:val="Contedodoquadro"/>
                              <w:numPr>
                                <w:ilvl w:val="4"/>
                                <w:numId w:val="2"/>
                              </w:numPr>
                              <w:spacing w:lineRule="auto" w:line="360"/>
                              <w:rPr/>
                            </w:pPr>
                            <w:r>
                              <w:rPr>
                                <w:rFonts w:cs="Calibri" w:ascii="Calibri" w:hAnsi="Calibri"/>
                                <w:color w:val="000000"/>
                              </w:rPr>
                              <w:t>Bairro:</w:t>
                            </w:r>
                            <w:r>
                              <w:rPr>
                                <w:rFonts w:cs="Calibri" w:ascii="Calibri" w:hAnsi="Calibri"/>
                                <w:color w:val="000000"/>
                                <w:u w:val="single"/>
                              </w:rPr>
                              <w:t>Santa Rosa</w:t>
                            </w:r>
                            <w:r>
                              <w:rPr>
                                <w:rFonts w:cs="Calibri" w:ascii="Calibri" w:hAnsi="Calibri"/>
                                <w:color w:val="000000"/>
                                <w:u w:val="single"/>
                              </w:rPr>
                              <w:t>_</w:t>
                            </w:r>
                            <w:r>
                              <w:rPr>
                                <w:rFonts w:cs="Calibri" w:ascii="Calibri" w:hAnsi="Calibri"/>
                                <w:color w:val="000000"/>
                              </w:rPr>
                              <w:t>____Cidade:_</w:t>
                            </w:r>
                            <w:r>
                              <w:rPr>
                                <w:rFonts w:eastAsia="Times New Roman" w:cs="Calibri" w:ascii="Calibri" w:hAnsi="Calibri"/>
                                <w:color w:val="000000"/>
                                <w:kern w:val="0"/>
                                <w:sz w:val="20"/>
                                <w:szCs w:val="20"/>
                                <w:u w:val="single"/>
                                <w:lang w:val="pt-BR" w:eastAsia="zh-CN" w:bidi="ar-SA"/>
                              </w:rPr>
                              <w:t>Niterói</w:t>
                            </w:r>
                            <w:r>
                              <w:rPr>
                                <w:rFonts w:cs="Calibri" w:ascii="Calibri" w:hAnsi="Calibri"/>
                                <w:color w:val="000000"/>
                              </w:rPr>
                              <w:t>____________________________UF:_</w:t>
                            </w:r>
                            <w:r>
                              <w:rPr>
                                <w:rFonts w:cs="Calibri" w:ascii="Calibri" w:hAnsi="Calibri"/>
                                <w:color w:val="000000"/>
                                <w:u w:val="single"/>
                              </w:rPr>
                              <w:t>RJ</w:t>
                            </w:r>
                            <w:r>
                              <w:rPr>
                                <w:rFonts w:cs="Calibri" w:ascii="Calibri" w:hAnsi="Calibri"/>
                                <w:color w:val="000000"/>
                              </w:rPr>
                              <w:t>______CEP:</w:t>
                            </w:r>
                            <w:r>
                              <w:rPr>
                                <w:rFonts w:eastAsia="Times New Roman" w:cs="Calibri" w:ascii="Calibri" w:hAnsi="Calibri"/>
                                <w:color w:val="000000"/>
                                <w:kern w:val="0"/>
                                <w:sz w:val="20"/>
                                <w:szCs w:val="20"/>
                                <w:u w:val="single"/>
                                <w:lang w:val="pt-BR" w:eastAsia="zh-CN" w:bidi="ar-SA"/>
                              </w:rPr>
                              <w:t>24240-225</w:t>
                            </w:r>
                            <w:r>
                              <w:rPr>
                                <w:rFonts w:cs="Calibri" w:ascii="Calibri" w:hAnsi="Calibri"/>
                                <w:color w:val="000000"/>
                                <w:u w:val="single"/>
                              </w:rPr>
                              <w:t>____</w:t>
                            </w:r>
                            <w:r>
                              <w:rPr>
                                <w:rFonts w:cs="Calibri" w:ascii="Calibri" w:hAnsi="Calibri"/>
                                <w:color w:val="000000"/>
                              </w:rPr>
                              <w:t>_______                  E-mail:_</w:t>
                            </w:r>
                            <w:r>
                              <w:rPr>
                                <w:rFonts w:eastAsia="Times New Roman" w:cs="Calibri" w:ascii="Calibri" w:hAnsi="Calibri"/>
                                <w:color w:val="000000"/>
                                <w:kern w:val="0"/>
                                <w:sz w:val="20"/>
                                <w:szCs w:val="20"/>
                                <w:u w:val="single"/>
                                <w:lang w:val="pt-BR" w:eastAsia="zh-CN" w:bidi="ar-SA"/>
                              </w:rPr>
                              <w:t>lucasabdalla@id.uff.br</w:t>
                            </w:r>
                            <w:r>
                              <w:rPr>
                                <w:rFonts w:cs="Calibri" w:ascii="Calibri" w:hAnsi="Calibri"/>
                                <w:color w:val="000000"/>
                                <w:u w:val="single"/>
                              </w:rPr>
                              <w:t>_</w:t>
                            </w:r>
                            <w:r>
                              <w:rPr>
                                <w:rFonts w:cs="Calibri" w:ascii="Calibri" w:hAnsi="Calibri"/>
                                <w:color w:val="000000"/>
                              </w:rPr>
                              <w:t>_________________________________________________________________________ Telefone 1: (_</w:t>
                            </w:r>
                            <w:r>
                              <w:rPr>
                                <w:rFonts w:eastAsia="Times New Roman" w:cs="Calibri" w:ascii="Calibri" w:hAnsi="Calibri"/>
                                <w:color w:val="000000"/>
                                <w:kern w:val="0"/>
                                <w:sz w:val="20"/>
                                <w:szCs w:val="20"/>
                                <w:u w:val="single"/>
                                <w:lang w:val="pt-BR" w:eastAsia="zh-CN" w:bidi="ar-SA"/>
                              </w:rPr>
                              <w:t>21</w:t>
                            </w:r>
                            <w:r>
                              <w:rPr>
                                <w:rFonts w:cs="Calibri" w:ascii="Calibri" w:hAnsi="Calibri"/>
                                <w:color w:val="000000"/>
                              </w:rPr>
                              <w:t>__)</w:t>
                            </w:r>
                            <w:r>
                              <w:rPr>
                                <w:rFonts w:eastAsia="Times New Roman" w:cs="Calibri" w:ascii="Calibri" w:hAnsi="Calibri"/>
                                <w:color w:val="000000"/>
                                <w:kern w:val="0"/>
                                <w:sz w:val="20"/>
                                <w:szCs w:val="20"/>
                                <w:u w:val="single"/>
                                <w:lang w:val="pt-BR" w:eastAsia="zh-CN" w:bidi="ar-SA"/>
                              </w:rPr>
                              <w:t>971475033</w:t>
                            </w:r>
                            <w:r>
                              <w:rPr>
                                <w:rFonts w:cs="Calibri" w:ascii="Calibri" w:hAnsi="Calibri"/>
                                <w:color w:val="000000"/>
                              </w:rPr>
                              <w:t>_______________Telefone 2: (_____)_____________________________________</w:t>
                            </w:r>
                          </w:p>
                          <w:p>
                            <w:pPr>
                              <w:pStyle w:val="Contedodoquadro"/>
                              <w:numPr>
                                <w:ilvl w:val="4"/>
                                <w:numId w:val="2"/>
                              </w:numPr>
                              <w:spacing w:lineRule="auto" w:line="360"/>
                              <w:rPr>
                                <w:rFonts w:ascii="Calibri" w:hAnsi="Calibri" w:cs="Calibri"/>
                              </w:rPr>
                            </w:pPr>
                            <w:r>
                              <w:rPr>
                                <w:color w:val="000000"/>
                              </w:rPr>
                            </w:r>
                          </w:p>
                        </w:txbxContent>
                      </wps:txbx>
                      <wps:bodyPr>
                        <a:noAutofit/>
                      </wps:bodyPr>
                    </wps:wsp>
                  </a:graphicData>
                </a:graphic>
              </wp:anchor>
            </w:drawing>
          </mc:Choice>
          <mc:Fallback>
            <w:pict>
              <v:rect id="shape_0" ID="Text Box 4" fillcolor="white" stroked="t" style="position:absolute;margin-left:-8.15pt;margin-top:-6.2pt;width:512.55pt;height:187.2pt" wp14:anchorId="311F2B04">
                <w10:wrap type="square"/>
                <v:fill o:detectmouseclick="t" type="solid" color2="black"/>
                <v:stroke color="#272727" weight="9360" joinstyle="miter" endcap="flat"/>
                <v:textbox>
                  <w:txbxContent>
                    <w:p>
                      <w:pPr>
                        <w:pStyle w:val="Contedodoquadro"/>
                        <w:numPr>
                          <w:ilvl w:val="4"/>
                          <w:numId w:val="2"/>
                        </w:numPr>
                        <w:pBdr>
                          <w:bottom w:val="single" w:sz="12" w:space="1" w:color="000000"/>
                        </w:pBdr>
                        <w:shd w:val="clear" w:color="auto" w:fill="D9D9D9"/>
                        <w:jc w:val="center"/>
                        <w:rPr>
                          <w:color w:val="000000"/>
                        </w:rPr>
                      </w:pPr>
                      <w:r>
                        <w:rPr>
                          <w:rFonts w:cs="Calibri" w:ascii="Calibri" w:hAnsi="Calibri"/>
                          <w:color w:val="000000"/>
                        </w:rPr>
                        <w:t>DADOS DO BOLSISTA</w:t>
                      </w:r>
                    </w:p>
                    <w:p>
                      <w:pPr>
                        <w:pStyle w:val="Contedodoquadro"/>
                        <w:numPr>
                          <w:ilvl w:val="4"/>
                          <w:numId w:val="2"/>
                        </w:numPr>
                        <w:spacing w:lineRule="auto" w:line="360"/>
                        <w:rPr>
                          <w:rFonts w:ascii="Calibri" w:hAnsi="Calibri" w:cs="Calibri"/>
                        </w:rPr>
                      </w:pPr>
                      <w:r>
                        <w:rPr>
                          <w:rFonts w:cs="Calibri" w:ascii="Calibri" w:hAnsi="Calibri"/>
                          <w:color w:val="000000"/>
                        </w:rPr>
                      </w:r>
                    </w:p>
                    <w:p>
                      <w:pPr>
                        <w:pStyle w:val="Contedodoquadro"/>
                        <w:numPr>
                          <w:ilvl w:val="4"/>
                          <w:numId w:val="2"/>
                        </w:numPr>
                        <w:spacing w:lineRule="auto" w:line="360"/>
                        <w:rPr/>
                      </w:pPr>
                      <w:r>
                        <w:rPr>
                          <w:rFonts w:cs="Calibri" w:ascii="Calibri" w:hAnsi="Calibri"/>
                          <w:color w:val="000000"/>
                        </w:rPr>
                        <w:t>Nome:</w:t>
                      </w:r>
                      <w:r>
                        <w:rPr>
                          <w:rFonts w:eastAsia="Times New Roman" w:cs="Calibri" w:ascii="Calibri" w:hAnsi="Calibri"/>
                          <w:color w:val="000000"/>
                          <w:kern w:val="0"/>
                          <w:sz w:val="20"/>
                          <w:szCs w:val="20"/>
                          <w:u w:val="single"/>
                          <w:lang w:val="pt-BR" w:eastAsia="zh-CN" w:bidi="ar-SA"/>
                        </w:rPr>
                        <w:t>Lucas Abdalla Menezes</w:t>
                      </w:r>
                      <w:r>
                        <w:rPr>
                          <w:rFonts w:cs="Calibri" w:ascii="Calibri" w:hAnsi="Calibri"/>
                          <w:color w:val="000000"/>
                          <w:u w:val="single"/>
                        </w:rPr>
                        <w:t>_</w:t>
                      </w:r>
                      <w:r>
                        <w:rPr>
                          <w:rFonts w:cs="Calibri" w:ascii="Calibri" w:hAnsi="Calibri"/>
                          <w:color w:val="000000"/>
                        </w:rPr>
                        <w:t xml:space="preserve">__________________________________________________________                            </w:t>
                      </w:r>
                    </w:p>
                    <w:p>
                      <w:pPr>
                        <w:pStyle w:val="Contedodoquadro"/>
                        <w:numPr>
                          <w:ilvl w:val="4"/>
                          <w:numId w:val="2"/>
                        </w:numPr>
                        <w:spacing w:lineRule="auto" w:line="360"/>
                        <w:rPr>
                          <w:color w:val="000000"/>
                        </w:rPr>
                      </w:pPr>
                      <w:r>
                        <w:rPr>
                          <w:rFonts w:cs="Calibri" w:ascii="Calibri" w:hAnsi="Calibri"/>
                          <w:color w:val="000000"/>
                        </w:rPr>
                        <w:t>Matrícula:_</w:t>
                      </w:r>
                      <w:r>
                        <w:rPr>
                          <w:rFonts w:cs="Calibri" w:ascii="Calibri" w:hAnsi="Calibri"/>
                          <w:color w:val="000000"/>
                          <w:u w:val="single"/>
                        </w:rPr>
                        <w:t>116.038.019</w:t>
                      </w:r>
                      <w:r>
                        <w:rPr>
                          <w:rFonts w:cs="Calibri" w:ascii="Calibri" w:hAnsi="Calibri"/>
                          <w:color w:val="000000"/>
                          <w:u w:val="single"/>
                        </w:rPr>
                        <w:t>_</w:t>
                      </w:r>
                      <w:r>
                        <w:rPr>
                          <w:rFonts w:cs="Calibri" w:ascii="Calibri" w:hAnsi="Calibri"/>
                          <w:color w:val="000000"/>
                        </w:rPr>
                        <w:t>________CPF:</w:t>
                      </w:r>
                      <w:r>
                        <w:rPr>
                          <w:rFonts w:cs="Calibri" w:ascii="Calibri" w:hAnsi="Calibri"/>
                          <w:color w:val="000000"/>
                          <w:u w:val="single"/>
                        </w:rPr>
                        <w:t>171.509.847-11</w:t>
                      </w:r>
                      <w:r>
                        <w:rPr>
                          <w:rFonts w:cs="Calibri" w:ascii="Calibri" w:hAnsi="Calibri"/>
                          <w:color w:val="000000"/>
                          <w:u w:val="single"/>
                        </w:rPr>
                        <w:t>_</w:t>
                      </w:r>
                      <w:r>
                        <w:rPr>
                          <w:rFonts w:cs="Calibri" w:ascii="Calibri" w:hAnsi="Calibri"/>
                          <w:color w:val="000000"/>
                        </w:rPr>
                        <w:t>___________________CR:__</w:t>
                      </w:r>
                      <w:r>
                        <w:rPr>
                          <w:rFonts w:cs="Calibri" w:ascii="Calibri" w:hAnsi="Calibri"/>
                          <w:color w:val="000000"/>
                          <w:u w:val="single"/>
                        </w:rPr>
                        <w:t>6.9</w:t>
                      </w:r>
                      <w:r>
                        <w:rPr>
                          <w:rFonts w:cs="Calibri" w:ascii="Calibri" w:hAnsi="Calibri"/>
                          <w:color w:val="000000"/>
                          <w:u w:val="single"/>
                        </w:rPr>
                        <w:t>____</w:t>
                      </w:r>
                      <w:r>
                        <w:rPr>
                          <w:rFonts w:cs="Calibri" w:ascii="Calibri" w:hAnsi="Calibri"/>
                          <w:color w:val="000000"/>
                        </w:rPr>
                        <w:t>_______________</w:t>
                      </w:r>
                    </w:p>
                    <w:p>
                      <w:pPr>
                        <w:pStyle w:val="Contedodoquadro"/>
                        <w:numPr>
                          <w:ilvl w:val="4"/>
                          <w:numId w:val="2"/>
                        </w:numPr>
                        <w:spacing w:lineRule="auto" w:line="360"/>
                        <w:rPr>
                          <w:color w:val="000000"/>
                        </w:rPr>
                      </w:pPr>
                      <w:r>
                        <w:rPr>
                          <w:rFonts w:cs="Calibri" w:ascii="Calibri" w:hAnsi="Calibri"/>
                          <w:color w:val="000000"/>
                        </w:rPr>
                        <w:t>Curso/Departamento/Instituto:_</w:t>
                      </w:r>
                      <w:r>
                        <w:rPr>
                          <w:rFonts w:cs="Calibri" w:ascii="Calibri" w:hAnsi="Calibri"/>
                          <w:b w:val="false"/>
                          <w:bCs w:val="false"/>
                          <w:color w:val="000000"/>
                          <w:u w:val="single"/>
                        </w:rPr>
                        <w:t xml:space="preserve">Egenharia Elétrica / TEE – Departamento de Engenharia Elétrica / UFF – Universidade Federal Fluminense </w:t>
                      </w:r>
                      <w:r>
                        <w:rPr>
                          <w:rFonts w:cs="Calibri" w:ascii="Calibri" w:hAnsi="Calibri"/>
                          <w:b w:val="false"/>
                          <w:bCs w:val="false"/>
                          <w:color w:val="000000"/>
                          <w:u w:val="single"/>
                        </w:rPr>
                        <w:t>_____________</w:t>
                      </w:r>
                      <w:r>
                        <w:rPr>
                          <w:rFonts w:cs="Calibri" w:ascii="Calibri" w:hAnsi="Calibri"/>
                          <w:b w:val="false"/>
                          <w:bCs w:val="false"/>
                          <w:color w:val="000000"/>
                        </w:rPr>
                        <w:t xml:space="preserve">___________________________________________________________________  </w:t>
                      </w:r>
                      <w:r>
                        <w:rPr>
                          <w:rFonts w:cs="Calibri" w:ascii="Calibri" w:hAnsi="Calibri"/>
                          <w:color w:val="000000"/>
                        </w:rPr>
                        <w:t xml:space="preserve">                         </w:t>
                      </w:r>
                    </w:p>
                    <w:p>
                      <w:pPr>
                        <w:pStyle w:val="Contedodoquadro"/>
                        <w:numPr>
                          <w:ilvl w:val="4"/>
                          <w:numId w:val="2"/>
                        </w:numPr>
                        <w:spacing w:lineRule="auto" w:line="360"/>
                        <w:rPr>
                          <w:color w:val="000000"/>
                        </w:rPr>
                      </w:pPr>
                      <w:r>
                        <w:rPr>
                          <w:rFonts w:cs="Calibri" w:ascii="Calibri" w:hAnsi="Calibri"/>
                          <w:color w:val="000000"/>
                        </w:rPr>
                        <w:t>Endereço:</w:t>
                      </w:r>
                      <w:r>
                        <w:rPr>
                          <w:rFonts w:cs="Calibri" w:ascii="Calibri" w:hAnsi="Calibri"/>
                          <w:color w:val="000000"/>
                        </w:rPr>
                        <w:t>Rua Santa Rosa 91, Apto. 906</w:t>
                      </w:r>
                      <w:r>
                        <w:rPr>
                          <w:rFonts w:cs="Calibri" w:ascii="Calibri" w:hAnsi="Calibri"/>
                          <w:color w:val="000000"/>
                        </w:rPr>
                        <w:t>____________________________________________________________</w:t>
                      </w:r>
                    </w:p>
                    <w:p>
                      <w:pPr>
                        <w:pStyle w:val="Contedodoquadro"/>
                        <w:numPr>
                          <w:ilvl w:val="4"/>
                          <w:numId w:val="2"/>
                        </w:numPr>
                        <w:spacing w:lineRule="auto" w:line="360"/>
                        <w:rPr/>
                      </w:pPr>
                      <w:r>
                        <w:rPr>
                          <w:rFonts w:cs="Calibri" w:ascii="Calibri" w:hAnsi="Calibri"/>
                          <w:color w:val="000000"/>
                        </w:rPr>
                        <w:t>Bairro:</w:t>
                      </w:r>
                      <w:r>
                        <w:rPr>
                          <w:rFonts w:cs="Calibri" w:ascii="Calibri" w:hAnsi="Calibri"/>
                          <w:color w:val="000000"/>
                          <w:u w:val="single"/>
                        </w:rPr>
                        <w:t>Santa Rosa</w:t>
                      </w:r>
                      <w:r>
                        <w:rPr>
                          <w:rFonts w:cs="Calibri" w:ascii="Calibri" w:hAnsi="Calibri"/>
                          <w:color w:val="000000"/>
                          <w:u w:val="single"/>
                        </w:rPr>
                        <w:t>_</w:t>
                      </w:r>
                      <w:r>
                        <w:rPr>
                          <w:rFonts w:cs="Calibri" w:ascii="Calibri" w:hAnsi="Calibri"/>
                          <w:color w:val="000000"/>
                        </w:rPr>
                        <w:t>____Cidade:_</w:t>
                      </w:r>
                      <w:r>
                        <w:rPr>
                          <w:rFonts w:eastAsia="Times New Roman" w:cs="Calibri" w:ascii="Calibri" w:hAnsi="Calibri"/>
                          <w:color w:val="000000"/>
                          <w:kern w:val="0"/>
                          <w:sz w:val="20"/>
                          <w:szCs w:val="20"/>
                          <w:u w:val="single"/>
                          <w:lang w:val="pt-BR" w:eastAsia="zh-CN" w:bidi="ar-SA"/>
                        </w:rPr>
                        <w:t>Niterói</w:t>
                      </w:r>
                      <w:r>
                        <w:rPr>
                          <w:rFonts w:cs="Calibri" w:ascii="Calibri" w:hAnsi="Calibri"/>
                          <w:color w:val="000000"/>
                        </w:rPr>
                        <w:t>____________________________UF:_</w:t>
                      </w:r>
                      <w:r>
                        <w:rPr>
                          <w:rFonts w:cs="Calibri" w:ascii="Calibri" w:hAnsi="Calibri"/>
                          <w:color w:val="000000"/>
                          <w:u w:val="single"/>
                        </w:rPr>
                        <w:t>RJ</w:t>
                      </w:r>
                      <w:r>
                        <w:rPr>
                          <w:rFonts w:cs="Calibri" w:ascii="Calibri" w:hAnsi="Calibri"/>
                          <w:color w:val="000000"/>
                        </w:rPr>
                        <w:t>______CEP:</w:t>
                      </w:r>
                      <w:r>
                        <w:rPr>
                          <w:rFonts w:eastAsia="Times New Roman" w:cs="Calibri" w:ascii="Calibri" w:hAnsi="Calibri"/>
                          <w:color w:val="000000"/>
                          <w:kern w:val="0"/>
                          <w:sz w:val="20"/>
                          <w:szCs w:val="20"/>
                          <w:u w:val="single"/>
                          <w:lang w:val="pt-BR" w:eastAsia="zh-CN" w:bidi="ar-SA"/>
                        </w:rPr>
                        <w:t>24240-225</w:t>
                      </w:r>
                      <w:r>
                        <w:rPr>
                          <w:rFonts w:cs="Calibri" w:ascii="Calibri" w:hAnsi="Calibri"/>
                          <w:color w:val="000000"/>
                          <w:u w:val="single"/>
                        </w:rPr>
                        <w:t>____</w:t>
                      </w:r>
                      <w:r>
                        <w:rPr>
                          <w:rFonts w:cs="Calibri" w:ascii="Calibri" w:hAnsi="Calibri"/>
                          <w:color w:val="000000"/>
                        </w:rPr>
                        <w:t>_______                  E-mail:_</w:t>
                      </w:r>
                      <w:r>
                        <w:rPr>
                          <w:rFonts w:eastAsia="Times New Roman" w:cs="Calibri" w:ascii="Calibri" w:hAnsi="Calibri"/>
                          <w:color w:val="000000"/>
                          <w:kern w:val="0"/>
                          <w:sz w:val="20"/>
                          <w:szCs w:val="20"/>
                          <w:u w:val="single"/>
                          <w:lang w:val="pt-BR" w:eastAsia="zh-CN" w:bidi="ar-SA"/>
                        </w:rPr>
                        <w:t>lucasabdalla@id.uff.br</w:t>
                      </w:r>
                      <w:r>
                        <w:rPr>
                          <w:rFonts w:cs="Calibri" w:ascii="Calibri" w:hAnsi="Calibri"/>
                          <w:color w:val="000000"/>
                          <w:u w:val="single"/>
                        </w:rPr>
                        <w:t>_</w:t>
                      </w:r>
                      <w:r>
                        <w:rPr>
                          <w:rFonts w:cs="Calibri" w:ascii="Calibri" w:hAnsi="Calibri"/>
                          <w:color w:val="000000"/>
                        </w:rPr>
                        <w:t>_________________________________________________________________________ Telefone 1: (_</w:t>
                      </w:r>
                      <w:r>
                        <w:rPr>
                          <w:rFonts w:eastAsia="Times New Roman" w:cs="Calibri" w:ascii="Calibri" w:hAnsi="Calibri"/>
                          <w:color w:val="000000"/>
                          <w:kern w:val="0"/>
                          <w:sz w:val="20"/>
                          <w:szCs w:val="20"/>
                          <w:u w:val="single"/>
                          <w:lang w:val="pt-BR" w:eastAsia="zh-CN" w:bidi="ar-SA"/>
                        </w:rPr>
                        <w:t>21</w:t>
                      </w:r>
                      <w:r>
                        <w:rPr>
                          <w:rFonts w:cs="Calibri" w:ascii="Calibri" w:hAnsi="Calibri"/>
                          <w:color w:val="000000"/>
                        </w:rPr>
                        <w:t>__)</w:t>
                      </w:r>
                      <w:r>
                        <w:rPr>
                          <w:rFonts w:eastAsia="Times New Roman" w:cs="Calibri" w:ascii="Calibri" w:hAnsi="Calibri"/>
                          <w:color w:val="000000"/>
                          <w:kern w:val="0"/>
                          <w:sz w:val="20"/>
                          <w:szCs w:val="20"/>
                          <w:u w:val="single"/>
                          <w:lang w:val="pt-BR" w:eastAsia="zh-CN" w:bidi="ar-SA"/>
                        </w:rPr>
                        <w:t>971475033</w:t>
                      </w:r>
                      <w:r>
                        <w:rPr>
                          <w:rFonts w:cs="Calibri" w:ascii="Calibri" w:hAnsi="Calibri"/>
                          <w:color w:val="000000"/>
                        </w:rPr>
                        <w:t>_______________Telefone 2: (_____)_____________________________________</w:t>
                      </w:r>
                    </w:p>
                    <w:p>
                      <w:pPr>
                        <w:pStyle w:val="Contedodoquadro"/>
                        <w:numPr>
                          <w:ilvl w:val="4"/>
                          <w:numId w:val="2"/>
                        </w:numPr>
                        <w:spacing w:lineRule="auto" w:line="360"/>
                        <w:rPr>
                          <w:rFonts w:ascii="Calibri" w:hAnsi="Calibri" w:cs="Calibri"/>
                        </w:rPr>
                      </w:pPr>
                      <w:r>
                        <w:rPr>
                          <w:color w:val="000000"/>
                        </w:rPr>
                      </w:r>
                    </w:p>
                  </w:txbxContent>
                </v:textbox>
              </v:rect>
            </w:pict>
          </mc:Fallback>
        </mc:AlternateContent>
      </w:r>
    </w:p>
    <w:p>
      <w:pPr>
        <w:pStyle w:val="Normal"/>
        <w:rPr>
          <w:b/>
          <w:b/>
          <w:bCs/>
          <w:sz w:val="22"/>
          <w:szCs w:val="22"/>
          <w:u w:val="single"/>
          <w:lang w:val="x-none" w:eastAsia="x-none"/>
        </w:rPr>
      </w:pPr>
      <w:r>
        <w:rPr>
          <w:b/>
          <w:bCs/>
          <w:sz w:val="22"/>
          <w:szCs w:val="22"/>
          <w:u w:val="single"/>
          <w:lang w:val="x-none" w:eastAsia="x-none"/>
        </w:rPr>
      </w:r>
    </w:p>
    <w:p>
      <w:pPr>
        <w:pStyle w:val="Normal"/>
        <w:rPr>
          <w:b/>
          <w:b/>
          <w:bCs/>
          <w:sz w:val="22"/>
          <w:szCs w:val="22"/>
          <w:u w:val="single"/>
          <w:lang w:val="x-none" w:eastAsia="x-none"/>
        </w:rPr>
      </w:pPr>
      <w:r>
        <w:rPr>
          <w:b/>
          <w:bCs/>
          <w:sz w:val="22"/>
          <w:szCs w:val="22"/>
          <w:u w:val="single"/>
          <w:lang w:val="x-none" w:eastAsia="x-none"/>
        </w:rPr>
      </w:r>
    </w:p>
    <w:p>
      <w:pPr>
        <w:pStyle w:val="Normal"/>
        <w:rPr>
          <w:sz w:val="22"/>
          <w:szCs w:val="22"/>
          <w:lang w:val="x-none" w:eastAsia="x-none"/>
        </w:rPr>
      </w:pPr>
      <w:r>
        <w:rPr>
          <w:sz w:val="22"/>
          <w:szCs w:val="22"/>
          <w:lang w:val="x-none" w:eastAsia="x-none"/>
        </w:rPr>
      </w:r>
    </w:p>
    <w:p>
      <w:pPr>
        <w:pStyle w:val="Normal"/>
        <w:rPr>
          <w:sz w:val="22"/>
          <w:szCs w:val="22"/>
          <w:lang w:val="x-none" w:eastAsia="x-none"/>
        </w:rPr>
      </w:pPr>
      <w:r>
        <w:rPr>
          <w:sz w:val="22"/>
          <w:szCs w:val="22"/>
          <w:lang w:val="x-none" w:eastAsia="x-none"/>
        </w:rPr>
      </w:r>
    </w:p>
    <w:p>
      <w:pPr>
        <w:pStyle w:val="Ttulo5"/>
        <w:numPr>
          <w:ilvl w:val="4"/>
          <w:numId w:val="2"/>
        </w:numPr>
        <w:spacing w:lineRule="auto" w:line="480"/>
        <w:ind w:firstLine="708"/>
        <w:rPr/>
      </w:pPr>
      <w:r>
        <w:rPr>
          <w:rFonts w:eastAsia="Calibri" w:cs="Calibri" w:ascii="Calibri" w:hAnsi="Calibri"/>
          <w:b w:val="false"/>
          <w:bCs w:val="false"/>
        </w:rPr>
        <w:t xml:space="preserve">    </w:t>
      </w:r>
    </w:p>
    <w:p>
      <w:pPr>
        <w:pStyle w:val="Normal"/>
        <w:rPr>
          <w:rFonts w:ascii="Calibri" w:hAnsi="Calibri" w:cs="Calibri"/>
          <w:b/>
          <w:b/>
          <w:bCs/>
        </w:rPr>
      </w:pPr>
      <w:r>
        <w:rPr>
          <w:rFonts w:cs="Calibri" w:ascii="Calibri" w:hAnsi="Calibri"/>
          <w:b/>
          <w:bCs/>
        </w:rPr>
      </w:r>
    </w:p>
    <w:p>
      <w:pPr>
        <w:pStyle w:val="Normal"/>
        <w:rPr>
          <w:rFonts w:ascii="Calibri" w:hAnsi="Calibri" w:cs="Calibri"/>
          <w:b/>
          <w:b/>
          <w:bCs/>
        </w:rPr>
      </w:pPr>
      <w:r>
        <w:rPr>
          <w:rFonts w:cs="Calibri" w:ascii="Calibri" w:hAnsi="Calibri"/>
          <w:b/>
          <w:bCs/>
        </w:rPr>
      </w:r>
    </w:p>
    <w:p>
      <w:pPr>
        <w:pStyle w:val="Normal"/>
        <w:rPr>
          <w:rFonts w:ascii="Calibri" w:hAnsi="Calibri" w:cs="Calibri"/>
          <w:b/>
          <w:b/>
          <w:bCs/>
        </w:rPr>
      </w:pPr>
      <w:r>
        <w:rPr>
          <w:rFonts w:cs="Calibri" w:ascii="Calibri" w:hAnsi="Calibri"/>
          <w:b/>
          <w:bCs/>
        </w:rPr>
      </w:r>
    </w:p>
    <w:p>
      <w:pPr>
        <w:pStyle w:val="Normal"/>
        <w:rPr>
          <w:rFonts w:ascii="Calibri" w:hAnsi="Calibri" w:cs="Calibri"/>
          <w:b/>
          <w:b/>
          <w:bCs/>
        </w:rPr>
      </w:pPr>
      <w:r>
        <w:rPr>
          <w:rFonts w:cs="Calibri" w:ascii="Calibri" w:hAnsi="Calibri"/>
          <w:b/>
          <w:bCs/>
        </w:rPr>
      </w:r>
    </w:p>
    <w:p>
      <w:pPr>
        <w:pStyle w:val="Normal"/>
        <w:rPr>
          <w:rFonts w:ascii="Calibri" w:hAnsi="Calibri" w:cs="Calibri"/>
          <w:b/>
          <w:b/>
          <w:bCs/>
        </w:rPr>
      </w:pPr>
      <w:r>
        <w:rPr>
          <w:rFonts w:cs="Calibri" w:ascii="Calibri" w:hAnsi="Calibri"/>
          <w:b/>
          <w:bCs/>
        </w:rPr>
      </w:r>
    </w:p>
    <w:p>
      <w:pPr>
        <w:pStyle w:val="Normal"/>
        <w:rPr>
          <w:rFonts w:ascii="Calibri" w:hAnsi="Calibri" w:cs="Calibri"/>
          <w:b/>
          <w:b/>
          <w:bCs/>
        </w:rPr>
      </w:pPr>
      <w:r>
        <w:rPr>
          <w:rFonts w:cs="Calibri" w:ascii="Calibri" w:hAnsi="Calibri"/>
          <w:b/>
          <w:bCs/>
        </w:rPr>
      </w:r>
    </w:p>
    <w:p>
      <w:pPr>
        <w:pStyle w:val="Normal"/>
        <w:rPr/>
      </w:pPr>
      <w:r>
        <w:rPr/>
      </w:r>
    </w:p>
    <w:p>
      <w:pPr>
        <w:pStyle w:val="Normal"/>
        <w:rPr/>
      </w:pPr>
      <w:r>
        <w:rPr/>
      </w:r>
    </w:p>
    <w:p>
      <w:pPr>
        <w:pStyle w:val="Normal"/>
        <w:rPr/>
      </w:pPr>
      <w:r>
        <w:rPr/>
      </w:r>
    </w:p>
    <w:p>
      <w:pPr>
        <w:pStyle w:val="Normal"/>
        <w:rPr/>
      </w:pPr>
      <w:r>
        <w:rPr/>
      </w:r>
    </w:p>
    <w:p>
      <w:pPr>
        <w:pStyle w:val="ListaColoridanfase11"/>
        <w:rPr/>
      </w:pPr>
      <w:r>
        <w:rPr/>
      </w:r>
    </w:p>
    <w:p>
      <w:pPr>
        <w:pStyle w:val="Normal"/>
        <w:jc w:val="center"/>
        <w:rPr/>
      </w:pPr>
      <w:r>
        <w:rPr/>
      </w:r>
    </w:p>
    <w:p>
      <w:pPr>
        <w:pStyle w:val="Normal"/>
        <w:spacing w:lineRule="auto" w:line="360"/>
        <w:rPr/>
      </w:pPr>
      <w:r>
        <w:rPr>
          <w:b/>
          <w:bCs/>
          <w:sz w:val="24"/>
          <w:szCs w:val="24"/>
        </w:rPr>
        <w:t>1. TÍTULO</w:t>
      </w:r>
    </w:p>
    <w:p>
      <w:pPr>
        <w:pStyle w:val="Normal"/>
        <w:spacing w:lineRule="auto" w:line="360"/>
        <w:rPr>
          <w:b/>
          <w:b/>
          <w:bCs/>
          <w:sz w:val="24"/>
          <w:szCs w:val="24"/>
        </w:rPr>
      </w:pPr>
      <w:r>
        <w:rPr>
          <w:b/>
          <w:bCs/>
          <w:sz w:val="24"/>
          <w:szCs w:val="24"/>
        </w:rPr>
      </w:r>
    </w:p>
    <w:p>
      <w:pPr>
        <w:pStyle w:val="Normal"/>
        <w:spacing w:lineRule="auto" w:line="360"/>
        <w:rPr/>
      </w:pPr>
      <w:r>
        <w:rPr>
          <w:b/>
          <w:bCs/>
          <w:sz w:val="24"/>
          <w:szCs w:val="24"/>
        </w:rPr>
        <w:t>AUTOMAÇÃO DE SISTEMAS ELÉTRICOS DE POTÊNCIA COM DISPOSITIVOS ELETRÔNICOS INTELIGENTES</w:t>
      </w:r>
    </w:p>
    <w:p>
      <w:pPr>
        <w:pStyle w:val="Normal"/>
        <w:rPr/>
      </w:pPr>
      <w:r>
        <w:rPr/>
      </w:r>
    </w:p>
    <w:p>
      <w:pPr>
        <w:pStyle w:val="Normal"/>
        <w:spacing w:lineRule="auto" w:line="360"/>
        <w:rPr/>
      </w:pPr>
      <w:r>
        <w:rPr>
          <w:b/>
          <w:bCs/>
          <w:sz w:val="24"/>
          <w:szCs w:val="24"/>
        </w:rPr>
        <w:t>2. INTRODUÇÃO</w:t>
      </w:r>
    </w:p>
    <w:p>
      <w:pPr>
        <w:pStyle w:val="Normal"/>
        <w:spacing w:lineRule="auto" w:line="360"/>
        <w:rPr>
          <w:b/>
          <w:b/>
          <w:bCs/>
          <w:sz w:val="24"/>
          <w:szCs w:val="24"/>
        </w:rPr>
      </w:pPr>
      <w:r>
        <w:rPr>
          <w:b/>
          <w:bCs/>
          <w:sz w:val="24"/>
          <w:szCs w:val="24"/>
          <w:highlight w:val="yellow"/>
        </w:rPr>
        <w:t>Veja o projeto e aproveite algum texto dali. Use também o que você já escreveu para o artigo.</w:t>
      </w:r>
    </w:p>
    <w:p>
      <w:pPr>
        <w:pStyle w:val="Normal"/>
        <w:spacing w:lineRule="auto" w:line="360"/>
        <w:rPr/>
      </w:pPr>
      <w:r>
        <w:rPr>
          <w:b/>
          <w:bCs/>
          <w:sz w:val="24"/>
          <w:szCs w:val="24"/>
        </w:rPr>
        <w:t>3. METODOLOGIA</w:t>
      </w:r>
    </w:p>
    <w:p>
      <w:pPr>
        <w:pStyle w:val="Normal"/>
        <w:spacing w:lineRule="auto" w:line="360"/>
        <w:rPr/>
      </w:pPr>
      <w:r>
        <w:rPr>
          <w:sz w:val="22"/>
          <w:szCs w:val="22"/>
        </w:rPr>
        <w:t xml:space="preserve">Etapa 1: </w:t>
      </w:r>
    </w:p>
    <w:p>
      <w:pPr>
        <w:pStyle w:val="Normal"/>
        <w:spacing w:lineRule="auto" w:line="360"/>
        <w:rPr/>
      </w:pPr>
      <w:r>
        <w:rPr>
          <w:sz w:val="22"/>
          <w:szCs w:val="22"/>
        </w:rPr>
        <w:tab/>
        <w:t>A primeira etapa do projeto foi destinada ao estudo de bibliografias recomendadas pelo orientador, sobre alguns aspectos iniciais que viriam a ser encontrados durante o desenvolvimento da pesquisa. Foram explorados os seguintes temas em artigos científicos, Teses e trabalhos de conclusão de curso de graduação: Técnicas para medição de corrente de maneira não intrusiva em sistemas de distribuição de energia elétrica e tipos de algoritmos da inteligência computacional para identificação de padrões. (Falta Indicar as Referências).</w:t>
      </w:r>
    </w:p>
    <w:p>
      <w:pPr>
        <w:pStyle w:val="Normal"/>
        <w:spacing w:lineRule="auto" w:line="360"/>
        <w:rPr>
          <w:sz w:val="22"/>
          <w:szCs w:val="22"/>
        </w:rPr>
      </w:pPr>
      <w:r>
        <w:rPr>
          <w:sz w:val="22"/>
          <w:szCs w:val="22"/>
        </w:rPr>
      </w:r>
    </w:p>
    <w:p>
      <w:pPr>
        <w:pStyle w:val="Normal"/>
        <w:spacing w:lineRule="auto" w:line="360"/>
        <w:rPr/>
      </w:pPr>
      <w:r>
        <w:rPr>
          <w:sz w:val="22"/>
          <w:szCs w:val="22"/>
        </w:rPr>
        <w:t>Etapa 2:</w:t>
      </w:r>
    </w:p>
    <w:p>
      <w:pPr>
        <w:pStyle w:val="Normal"/>
        <w:spacing w:lineRule="auto" w:line="360"/>
        <w:rPr/>
      </w:pPr>
      <w:r>
        <w:rPr>
          <w:sz w:val="22"/>
          <w:szCs w:val="22"/>
        </w:rPr>
        <w:tab/>
        <w:t>Nessa etapa, foi iniciado o desenvolvimento do artigo sobre o uso de sistemas embarcados de baixa custo para o monitoramento não intrusivo de cargas ou NILM (do inglês Non-Intrusive Load Monitoring). Além do estudo de outras bibliografias para investigar os requisitos mínimos de software e hardware do sistema para o tratamento dos dados, de maneira que a proposta de reconhecimento de cargas não fosse afetada.</w:t>
      </w:r>
    </w:p>
    <w:p>
      <w:pPr>
        <w:pStyle w:val="Normal"/>
        <w:spacing w:lineRule="auto" w:line="360"/>
        <w:rPr>
          <w:sz w:val="22"/>
          <w:szCs w:val="22"/>
        </w:rPr>
      </w:pPr>
      <w:r>
        <w:rPr>
          <w:sz w:val="22"/>
          <w:szCs w:val="22"/>
        </w:rPr>
      </w:r>
    </w:p>
    <w:p>
      <w:pPr>
        <w:pStyle w:val="Normal"/>
        <w:spacing w:lineRule="auto" w:line="360"/>
        <w:rPr/>
      </w:pPr>
      <w:r>
        <w:rPr>
          <w:sz w:val="22"/>
          <w:szCs w:val="22"/>
        </w:rPr>
        <w:t>Etapa 3:</w:t>
      </w:r>
    </w:p>
    <w:p>
      <w:pPr>
        <w:pStyle w:val="Normal"/>
        <w:spacing w:lineRule="auto" w:line="360"/>
        <w:rPr/>
      </w:pPr>
      <w:r>
        <w:rPr>
          <w:sz w:val="22"/>
          <w:szCs w:val="22"/>
        </w:rPr>
        <w:tab/>
        <w:t>Na terceira etapa, foram estudadas plataformas computacionais de baixo custo disponíveis no mercado e sua aderência aos requisitos mínimos de software e hardware escolhidos na etapa anterior. Foi feito também, o projeto do circuito para medições de corrente, incluindo a seleção de componentes para montagem do circuito.</w:t>
      </w:r>
    </w:p>
    <w:p>
      <w:pPr>
        <w:pStyle w:val="Normal"/>
        <w:spacing w:lineRule="auto" w:line="360"/>
        <w:rPr>
          <w:sz w:val="22"/>
          <w:szCs w:val="22"/>
        </w:rPr>
      </w:pPr>
      <w:r>
        <w:rPr>
          <w:sz w:val="22"/>
          <w:szCs w:val="22"/>
        </w:rPr>
      </w:r>
    </w:p>
    <w:p>
      <w:pPr>
        <w:pStyle w:val="Normal"/>
        <w:spacing w:lineRule="auto" w:line="360"/>
        <w:rPr/>
      </w:pPr>
      <w:r>
        <w:rPr>
          <w:sz w:val="22"/>
          <w:szCs w:val="22"/>
        </w:rPr>
        <w:t>Etapa 4:</w:t>
      </w:r>
    </w:p>
    <w:p>
      <w:pPr>
        <w:pStyle w:val="Normal"/>
        <w:spacing w:lineRule="auto" w:line="360"/>
        <w:rPr/>
      </w:pPr>
      <w:r>
        <w:rPr>
          <w:sz w:val="22"/>
          <w:szCs w:val="22"/>
        </w:rPr>
        <w:tab/>
        <w:t>Nessa etapa, foi feita a montagem de um protótipo do circuito projetado, e iniciada a elaboração de um código que possa ser reaproveitado para os demais dispositivos que serão testados. Esse código é responsável por fazer a aferição de corrente de uma malha do circuito, e então faz o cálculo do seu valor RMS para cada instante, dado um certo tempo de amostragem.</w:t>
      </w:r>
    </w:p>
    <w:p>
      <w:pPr>
        <w:pStyle w:val="Normal"/>
        <w:spacing w:lineRule="auto" w:line="360"/>
        <w:rPr>
          <w:sz w:val="22"/>
          <w:szCs w:val="22"/>
        </w:rPr>
      </w:pPr>
      <w:r>
        <w:rPr>
          <w:sz w:val="22"/>
          <w:szCs w:val="22"/>
        </w:rPr>
      </w:r>
    </w:p>
    <w:p>
      <w:pPr>
        <w:pStyle w:val="Normal"/>
        <w:spacing w:lineRule="auto" w:line="360"/>
        <w:rPr>
          <w:b/>
          <w:b/>
          <w:bCs/>
          <w:sz w:val="24"/>
          <w:szCs w:val="24"/>
        </w:rPr>
      </w:pPr>
      <w:r>
        <w:rPr>
          <w:b/>
          <w:bCs/>
          <w:sz w:val="24"/>
          <w:szCs w:val="24"/>
        </w:rPr>
      </w:r>
    </w:p>
    <w:p>
      <w:pPr>
        <w:pStyle w:val="Normal"/>
        <w:spacing w:lineRule="auto" w:line="360"/>
        <w:rPr>
          <w:b/>
          <w:b/>
          <w:bCs/>
          <w:sz w:val="24"/>
          <w:szCs w:val="24"/>
        </w:rPr>
      </w:pPr>
      <w:r>
        <w:rPr>
          <w:b/>
          <w:bCs/>
          <w:sz w:val="24"/>
          <w:szCs w:val="24"/>
        </w:rPr>
      </w:r>
    </w:p>
    <w:p>
      <w:pPr>
        <w:pStyle w:val="Normal"/>
        <w:spacing w:lineRule="auto" w:line="360"/>
        <w:rPr>
          <w:b/>
          <w:b/>
          <w:bCs/>
          <w:sz w:val="24"/>
          <w:szCs w:val="24"/>
        </w:rPr>
      </w:pPr>
      <w:r>
        <w:rPr>
          <w:b/>
          <w:bCs/>
          <w:sz w:val="24"/>
          <w:szCs w:val="24"/>
        </w:rPr>
      </w:r>
    </w:p>
    <w:p>
      <w:pPr>
        <w:pStyle w:val="Normal"/>
        <w:spacing w:lineRule="auto" w:line="360"/>
        <w:rPr/>
      </w:pPr>
      <w:r>
        <w:rPr>
          <w:b/>
          <w:bCs/>
          <w:sz w:val="24"/>
          <w:szCs w:val="24"/>
        </w:rPr>
        <w:t>4.RESULTADOS</w:t>
      </w:r>
    </w:p>
    <w:p>
      <w:pPr>
        <w:pStyle w:val="Normal"/>
        <w:spacing w:lineRule="auto" w:line="360"/>
        <w:rPr/>
      </w:pPr>
      <w:r>
        <w:rPr>
          <w:b/>
          <w:bCs/>
          <w:sz w:val="22"/>
          <w:szCs w:val="22"/>
        </w:rPr>
        <w:t>4.1 Elaboração do ambiente de testes.</w:t>
      </w:r>
    </w:p>
    <w:p>
      <w:pPr>
        <w:pStyle w:val="Normal"/>
        <w:spacing w:lineRule="auto" w:line="360"/>
        <w:rPr>
          <w:sz w:val="22"/>
          <w:szCs w:val="22"/>
        </w:rPr>
      </w:pPr>
      <w:r>
        <w:rPr>
          <w:b/>
          <w:bCs/>
          <w:sz w:val="24"/>
          <w:szCs w:val="24"/>
        </w:rPr>
        <w:tab/>
      </w:r>
      <w:r>
        <w:rPr>
          <w:sz w:val="22"/>
          <w:szCs w:val="22"/>
        </w:rPr>
        <w:t xml:space="preserve">Após estudados métodos de extração dos valores de corrente, o primeiro passo foi montar uma esquemática do ambiente de testes. Na Figura X, está ilustrado um diagrama com os elementos utilizados no ambiente de testes. </w:t>
      </w:r>
    </w:p>
    <w:p>
      <w:pPr>
        <w:pStyle w:val="Normal"/>
        <w:spacing w:lineRule="auto" w:line="360"/>
        <w:rPr/>
      </w:pPr>
      <w:r>
        <w:rPr>
          <w:sz w:val="22"/>
          <w:szCs w:val="22"/>
          <w:highlight w:val="yellow"/>
        </w:rPr>
        <w:t>INCLUIR AQUI UMA FIGURA COM O DIAGRAMA DAS TRÊS PARTES E SUA INTERLIGAÇÃO</w:t>
      </w:r>
    </w:p>
    <w:p>
      <w:pPr>
        <w:pStyle w:val="Normal"/>
        <w:spacing w:lineRule="auto" w:line="360"/>
        <w:rPr>
          <w:sz w:val="22"/>
          <w:szCs w:val="22"/>
          <w:highlight w:val="yellow"/>
        </w:rPr>
      </w:pPr>
      <w:r>
        <w:rPr/>
      </w:r>
    </w:p>
    <w:p>
      <w:pPr>
        <w:pStyle w:val="Normal"/>
        <w:spacing w:lineRule="auto" w:line="360"/>
        <w:rPr/>
      </w:pPr>
      <w:r>
        <w:rPr>
          <w:sz w:val="22"/>
          <w:szCs w:val="22"/>
        </w:rPr>
        <w:t xml:space="preserve">Após a montagem do esquema anterior, ele funciona da seguinte forma: Uma corrente atravessa o TC, que por sua vez, produz uma tensão no seu enrolamento secundário, que é proporcional ao fluxo enlaçado gerado por essa corrente. Essa tensão está contida no intervalo de [-1,1] V. O microcontrolador utilizado suporta apenas valores de tensão positivos entre 0 e +3,3V na sua porta de leitura para o conversor analógico -digital (ADC). Portanto, foi criado um circuito, que fosse capaz de produzir um deslocamento do nível de tensão CC (Offset), que garanta que essa tensão seja estritamente positiva, e dentro destes limites. Nesse caso, considerando a maior variação possível do sensor, ficará entre +0,65 e +2,65] V.  Depois disso, foi dado início ao desenvolvimento de um código que fosse capaz de ler a tensão na porta do ESP32 (porta 34, no nosso caso), e que fizesse a conversão desse valor para equivalência em Ampéres RMS que atravessa o TC. A descrição dos três elementos será feita nas seções a seguir. </w:t>
      </w:r>
    </w:p>
    <w:p>
      <w:pPr>
        <w:pStyle w:val="Normal"/>
        <w:spacing w:lineRule="auto" w:line="360"/>
        <w:rPr>
          <w:sz w:val="22"/>
          <w:szCs w:val="22"/>
          <w:highlight w:val="yellow"/>
        </w:rPr>
      </w:pPr>
      <w:r>
        <w:rPr/>
      </w:r>
    </w:p>
    <w:p>
      <w:pPr>
        <w:pStyle w:val="Normal"/>
        <w:spacing w:lineRule="auto" w:line="360"/>
        <w:rPr/>
      </w:pPr>
      <w:r>
        <w:rPr>
          <w:sz w:val="22"/>
          <w:szCs w:val="22"/>
        </w:rPr>
        <w:t xml:space="preserve"> </w:t>
      </w:r>
      <w:r>
        <w:rPr>
          <w:b/>
          <w:bCs/>
          <w:sz w:val="22"/>
          <w:szCs w:val="22"/>
        </w:rPr>
        <w:t>- Um sensor de corrente não-intrusivo - transformador de corrente (TC) tipo janela;</w:t>
      </w:r>
    </w:p>
    <w:p>
      <w:pPr>
        <w:pStyle w:val="Normal"/>
        <w:spacing w:lineRule="auto" w:line="360"/>
        <w:rPr>
          <w:sz w:val="22"/>
          <w:szCs w:val="22"/>
        </w:rPr>
      </w:pPr>
      <w:r>
        <w:rPr>
          <w:sz w:val="22"/>
          <w:szCs w:val="22"/>
        </w:rPr>
      </w:r>
      <w:r>
        <mc:AlternateContent>
          <mc:Choice Requires="wps">
            <w:drawing>
              <wp:anchor behindDoc="0" distT="0" distB="0" distL="0" distR="0" simplePos="0" locked="0" layoutInCell="1" allowOverlap="1" relativeHeight="46">
                <wp:simplePos x="0" y="0"/>
                <wp:positionH relativeFrom="column">
                  <wp:posOffset>815975</wp:posOffset>
                </wp:positionH>
                <wp:positionV relativeFrom="paragraph">
                  <wp:posOffset>95885</wp:posOffset>
                </wp:positionV>
                <wp:extent cx="4572000" cy="2532380"/>
                <wp:effectExtent l="0" t="0" r="0" b="0"/>
                <wp:wrapSquare wrapText="largest"/>
                <wp:docPr id="7" name="Quadro4"/>
                <a:graphic xmlns:a="http://schemas.openxmlformats.org/drawingml/2006/main">
                  <a:graphicData uri="http://schemas.microsoft.com/office/word/2010/wordprocessingShape">
                    <wps:wsp>
                      <wps:cNvSpPr txBox="1"/>
                      <wps:spPr>
                        <a:xfrm>
                          <a:off x="0" y="0"/>
                          <a:ext cx="4572000" cy="2532380"/>
                        </a:xfrm>
                        <a:prstGeom prst="rect"/>
                      </wps:spPr>
                      <wps:txbx>
                        <w:txbxContent>
                          <w:p>
                            <w:pPr>
                              <w:pStyle w:val="Figura"/>
                              <w:spacing w:before="120" w:after="120"/>
                              <w:jc w:val="center"/>
                              <w:rPr/>
                            </w:pPr>
                            <w:r>
                              <w:rPr/>
                              <w:drawing>
                                <wp:inline distT="0" distB="0" distL="0" distR="0">
                                  <wp:extent cx="4572000" cy="2247900"/>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2"/>
                                          <a:stretch>
                                            <a:fillRect/>
                                          </a:stretch>
                                        </pic:blipFill>
                                        <pic:spPr bwMode="auto">
                                          <a:xfrm>
                                            <a:off x="0" y="0"/>
                                            <a:ext cx="4572000" cy="2247900"/>
                                          </a:xfrm>
                                          <a:prstGeom prst="rect">
                                            <a:avLst/>
                                          </a:prstGeom>
                                        </pic:spPr>
                                      </pic:pic>
                                    </a:graphicData>
                                  </a:graphic>
                                </wp:inline>
                              </w:drawing>
                            </w:r>
                            <w:r>
                              <w:rPr>
                                <w:vanish/>
                                <w:rPrChange w:id="0" w:author="Lucas Abdalla" w:date="2020-03-07T14:44:08Z"/>
                              </w:rPr>
                              <w:br/>
                            </w:r>
                            <w:r>
                              <w:rPr/>
                              <w:t xml:space="preserve">Figura </w:t>
                            </w:r>
                            <w:r>
                              <w:rPr/>
                              <w:fldChar w:fldCharType="begin"/>
                            </w:r>
                            <w:r>
                              <w:rPr/>
                              <w:instrText> SEQ Figura \* ARABIC </w:instrText>
                            </w:r>
                            <w:r>
                              <w:rPr/>
                              <w:fldChar w:fldCharType="separate"/>
                            </w:r>
                            <w:r>
                              <w:rPr/>
                              <w:t>1</w:t>
                            </w:r>
                            <w:r>
                              <w:rPr/>
                              <w:fldChar w:fldCharType="end"/>
                            </w:r>
                            <w:r>
                              <w:rPr/>
                              <w:t>: TC tipo janela não intru</w:t>
                            </w:r>
                            <w:r>
                              <w:rPr/>
                              <w:t>si</w:t>
                            </w:r>
                            <w:r>
                              <w:rPr/>
                              <w:t>vo</w:t>
                            </w:r>
                          </w:p>
                        </w:txbxContent>
                      </wps:txbx>
                      <wps:bodyPr anchor="t" lIns="0" tIns="0" rIns="0" bIns="0">
                        <a:noAutofit/>
                      </wps:bodyPr>
                    </wps:wsp>
                  </a:graphicData>
                </a:graphic>
              </wp:anchor>
            </w:drawing>
          </mc:Choice>
          <mc:Fallback>
            <w:pict>
              <v:rect style="position:absolute;rotation:0;width:360pt;height:199.4pt;mso-wrap-distance-left:0pt;mso-wrap-distance-right:0pt;mso-wrap-distance-top:0pt;mso-wrap-distance-bottom:0pt;margin-top:7.55pt;mso-position-vertical-relative:text;margin-left:64.25pt;mso-position-horizontal-relative:text">
                <v:textbox inset="0in,0in,0in,0in">
                  <w:txbxContent>
                    <w:p>
                      <w:pPr>
                        <w:pStyle w:val="Figura"/>
                        <w:spacing w:before="120" w:after="120"/>
                        <w:jc w:val="center"/>
                        <w:rPr/>
                      </w:pPr>
                      <w:r>
                        <w:rPr/>
                        <w:drawing>
                          <wp:inline distT="0" distB="0" distL="0" distR="0">
                            <wp:extent cx="4572000" cy="2247900"/>
                            <wp:effectExtent l="0" t="0" r="0" b="0"/>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
                                    <a:stretch>
                                      <a:fillRect/>
                                    </a:stretch>
                                  </pic:blipFill>
                                  <pic:spPr bwMode="auto">
                                    <a:xfrm>
                                      <a:off x="0" y="0"/>
                                      <a:ext cx="4572000" cy="2247900"/>
                                    </a:xfrm>
                                    <a:prstGeom prst="rect">
                                      <a:avLst/>
                                    </a:prstGeom>
                                  </pic:spPr>
                                </pic:pic>
                              </a:graphicData>
                            </a:graphic>
                          </wp:inline>
                        </w:drawing>
                      </w:r>
                      <w:r>
                        <w:rPr>
                          <w:vanish/>
                          <w:rPrChange w:id="0" w:author="Lucas Abdalla" w:date="2020-03-07T14:44:08Z"/>
                        </w:rPr>
                        <w:br/>
                      </w:r>
                      <w:r>
                        <w:rPr/>
                        <w:t xml:space="preserve">Figura </w:t>
                      </w:r>
                      <w:r>
                        <w:rPr/>
                        <w:fldChar w:fldCharType="begin"/>
                      </w:r>
                      <w:r>
                        <w:rPr/>
                        <w:instrText> SEQ Figura \* ARABIC </w:instrText>
                      </w:r>
                      <w:r>
                        <w:rPr/>
                        <w:fldChar w:fldCharType="separate"/>
                      </w:r>
                      <w:r>
                        <w:rPr/>
                        <w:t>1</w:t>
                      </w:r>
                      <w:r>
                        <w:rPr/>
                        <w:fldChar w:fldCharType="end"/>
                      </w:r>
                      <w:r>
                        <w:rPr/>
                        <w:t>: TC tipo janela não intru</w:t>
                      </w:r>
                      <w:r>
                        <w:rPr/>
                        <w:t>si</w:t>
                      </w:r>
                      <w:r>
                        <w:rPr/>
                        <w:t>vo</w:t>
                      </w:r>
                    </w:p>
                  </w:txbxContent>
                </v:textbox>
                <w10:wrap type="square" side="largest"/>
              </v:rect>
            </w:pict>
          </mc:Fallback>
        </mc:AlternateConten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pPr>
      <w:r>
        <w:rPr>
          <w:sz w:val="22"/>
          <w:szCs w:val="22"/>
        </w:rPr>
        <w:t xml:space="preserve">O </w:t>
      </w:r>
      <w:r>
        <w:rPr>
          <w:sz w:val="22"/>
          <w:szCs w:val="22"/>
        </w:rPr>
        <w:t xml:space="preserve">esquema de funcionamento é descrito por </w:t>
      </w:r>
      <w:r>
        <w:rPr>
          <w:sz w:val="22"/>
          <w:szCs w:val="22"/>
        </w:rPr>
        <w:fldChar w:fldCharType="begin"/>
      </w:r>
      <w:r>
        <w:rPr>
          <w:sz w:val="22"/>
          <w:szCs w:val="22"/>
        </w:rPr>
        <w:instrText> REF Ref_Figura3_label_and_number \h </w:instrText>
      </w:r>
      <w:r>
        <w:rPr>
          <w:sz w:val="22"/>
          <w:szCs w:val="22"/>
        </w:rPr>
        <w:fldChar w:fldCharType="separate"/>
      </w:r>
      <w:r>
        <w:rPr>
          <w:sz w:val="22"/>
          <w:szCs w:val="22"/>
        </w:rPr>
        <w:t>Figura 5</w:t>
      </w:r>
      <w:r>
        <w:rPr>
          <w:sz w:val="22"/>
          <w:szCs w:val="22"/>
        </w:rPr>
        <w:fldChar w:fldCharType="end"/>
      </w:r>
      <w:r>
        <w:rPr>
          <w:sz w:val="22"/>
          <w:szCs w:val="22"/>
        </w:rPr>
        <w:t>.</w:t>
      </w:r>
    </w:p>
    <w:p>
      <w:pPr>
        <w:pStyle w:val="Normal"/>
        <w:spacing w:lineRule="auto" w:line="360"/>
        <w:rPr>
          <w:sz w:val="22"/>
          <w:szCs w:val="22"/>
        </w:rPr>
      </w:pPr>
      <w:r>
        <w:rPr/>
      </w:r>
      <w:r>
        <mc:AlternateContent>
          <mc:Choice Requires="wps">
            <w:drawing>
              <wp:anchor behindDoc="0" distT="0" distB="0" distL="0" distR="0" simplePos="0" locked="0" layoutInCell="1" allowOverlap="1" relativeHeight="44">
                <wp:simplePos x="0" y="0"/>
                <wp:positionH relativeFrom="column">
                  <wp:posOffset>1047750</wp:posOffset>
                </wp:positionH>
                <wp:positionV relativeFrom="paragraph">
                  <wp:posOffset>6985</wp:posOffset>
                </wp:positionV>
                <wp:extent cx="4077335" cy="2667000"/>
                <wp:effectExtent l="0" t="0" r="0" b="0"/>
                <wp:wrapSquare wrapText="largest"/>
                <wp:docPr id="10" name="Quadro5"/>
                <a:graphic xmlns:a="http://schemas.openxmlformats.org/drawingml/2006/main">
                  <a:graphicData uri="http://schemas.microsoft.com/office/word/2010/wordprocessingShape">
                    <wps:wsp>
                      <wps:cNvSpPr txBox="1"/>
                      <wps:spPr>
                        <a:xfrm>
                          <a:off x="0" y="0"/>
                          <a:ext cx="4077335" cy="2667000"/>
                        </a:xfrm>
                        <a:prstGeom prst="rect"/>
                      </wps:spPr>
                      <wps:txbx>
                        <w:txbxContent>
                          <w:p>
                            <w:pPr>
                              <w:pStyle w:val="Figura"/>
                              <w:spacing w:before="120" w:after="120"/>
                              <w:jc w:val="center"/>
                              <w:rPr/>
                            </w:pPr>
                            <w:r>
                              <w:rPr/>
                              <w:drawing>
                                <wp:inline distT="0" distB="0" distL="0" distR="0">
                                  <wp:extent cx="4077335" cy="1911350"/>
                                  <wp:effectExtent l="0" t="0" r="0" b="0"/>
                                  <wp:docPr id="1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 descr=""/>
                                          <pic:cNvPicPr>
                                            <a:picLocks noChangeAspect="1" noChangeArrowheads="1"/>
                                          </pic:cNvPicPr>
                                        </pic:nvPicPr>
                                        <pic:blipFill>
                                          <a:blip r:embed="rId3"/>
                                          <a:stretch>
                                            <a:fillRect/>
                                          </a:stretch>
                                        </pic:blipFill>
                                        <pic:spPr bwMode="auto">
                                          <a:xfrm>
                                            <a:off x="0" y="0"/>
                                            <a:ext cx="4077335" cy="1911350"/>
                                          </a:xfrm>
                                          <a:prstGeom prst="rect">
                                            <a:avLst/>
                                          </a:prstGeom>
                                        </pic:spPr>
                                      </pic:pic>
                                    </a:graphicData>
                                  </a:graphic>
                                </wp:inline>
                              </w:drawing>
                            </w:r>
                            <w:r>
                              <w:rPr>
                                <w:vanish/>
                                <w:rPrChange w:id="0" w:author="Lucas Abdalla" w:date="2020-03-07T14:45:32Z"/>
                              </w:rPr>
                              <w:br/>
                            </w:r>
                            <w:r>
                              <w:rPr>
                                <w:i/>
                                <w:iCs/>
                                <w:strike w:val="false"/>
                                <w:dstrike w:val="false"/>
                                <w:rPrChange w:id="0" w:author="Lucas Abdalla" w:date="2020-03-07T15:53:16Z"/>
                              </w:rPr>
                              <w:t xml:space="preserve">Figura </w:t>
                            </w:r>
                            <w:del w:id="4" w:author="Lucas Abdalla" w:date="2020-03-07T14:47:52Z">
                              <w:r>
                                <w:rPr>
                                  <w:i/>
                                  <w:iCs/>
                                  <w:strike w:val="false"/>
                                  <w:dstrike w:val="false"/>
                                </w:rPr>
                                <w:fldChar w:fldCharType="begin"/>
                              </w:r>
                              <w:r>
                                <w:rPr>
                                  <w:dstrike w:val="false"/>
                                  <w:strike w:val="false"/>
                                  <w:i/>
                                  <w:iCs/>
                                </w:rPr>
                                <w:delInstrText> SEQ Figura \* ARABIC </w:delInstrText>
                              </w:r>
                              <w:r>
                                <w:rPr>
                                  <w:dstrike w:val="false"/>
                                  <w:strike w:val="false"/>
                                  <w:i/>
                                  <w:iCs/>
                                </w:rPr>
                                <w:fldChar w:fldCharType="separate"/>
                              </w:r>
                              <w:r>
                                <w:rPr>
                                  <w:dstrike w:val="false"/>
                                  <w:strike w:val="false"/>
                                  <w:i/>
                                  <w:iCs/>
                                </w:rPr>
                                <w:delText>2</w:delText>
                              </w:r>
                              <w:r>
                                <w:rPr>
                                  <w:dstrike w:val="false"/>
                                  <w:strike w:val="false"/>
                                  <w:i/>
                                  <w:iCs/>
                                </w:rPr>
                                <w:fldChar w:fldCharType="end"/>
                              </w:r>
                            </w:del>
                            <w:r>
                              <w:rPr>
                                <w:i/>
                                <w:iCs/>
                                <w:strike w:val="false"/>
                                <w:dstrike w:val="false"/>
                                <w:rPrChange w:id="0" w:author="Lucas Abdalla" w:date="2020-03-07T15:53:16Z"/>
                              </w:rPr>
                              <w:t>: Esquema de funcionamento do TC</w:t>
                            </w:r>
                          </w:p>
                        </w:txbxContent>
                      </wps:txbx>
                      <wps:bodyPr anchor="t" lIns="0" tIns="0" rIns="0" bIns="0">
                        <a:noAutofit/>
                      </wps:bodyPr>
                    </wps:wsp>
                  </a:graphicData>
                </a:graphic>
              </wp:anchor>
            </w:drawing>
          </mc:Choice>
          <mc:Fallback>
            <w:pict>
              <v:rect style="position:absolute;rotation:0;width:321.05pt;height:210pt;mso-wrap-distance-left:0pt;mso-wrap-distance-right:0pt;mso-wrap-distance-top:0pt;mso-wrap-distance-bottom:0pt;margin-top:0.55pt;mso-position-vertical-relative:text;margin-left:82.5pt;mso-position-horizontal-relative:text">
                <v:textbox inset="0in,0in,0in,0in">
                  <w:txbxContent>
                    <w:p>
                      <w:pPr>
                        <w:pStyle w:val="Figura"/>
                        <w:spacing w:before="120" w:after="120"/>
                        <w:jc w:val="center"/>
                        <w:rPr/>
                      </w:pPr>
                      <w:r>
                        <w:rPr/>
                        <w:drawing>
                          <wp:inline distT="0" distB="0" distL="0" distR="0">
                            <wp:extent cx="4077335" cy="1911350"/>
                            <wp:effectExtent l="0" t="0" r="0" b="0"/>
                            <wp:docPr id="1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 descr=""/>
                                    <pic:cNvPicPr>
                                      <a:picLocks noChangeAspect="1" noChangeArrowheads="1"/>
                                    </pic:cNvPicPr>
                                  </pic:nvPicPr>
                                  <pic:blipFill>
                                    <a:blip r:embed="rId3"/>
                                    <a:stretch>
                                      <a:fillRect/>
                                    </a:stretch>
                                  </pic:blipFill>
                                  <pic:spPr bwMode="auto">
                                    <a:xfrm>
                                      <a:off x="0" y="0"/>
                                      <a:ext cx="4077335" cy="1911350"/>
                                    </a:xfrm>
                                    <a:prstGeom prst="rect">
                                      <a:avLst/>
                                    </a:prstGeom>
                                  </pic:spPr>
                                </pic:pic>
                              </a:graphicData>
                            </a:graphic>
                          </wp:inline>
                        </w:drawing>
                      </w:r>
                      <w:r>
                        <w:rPr>
                          <w:vanish/>
                          <w:rPrChange w:id="0" w:author="Lucas Abdalla" w:date="2020-03-07T14:45:32Z"/>
                        </w:rPr>
                        <w:br/>
                      </w:r>
                      <w:r>
                        <w:rPr>
                          <w:i/>
                          <w:iCs/>
                          <w:strike w:val="false"/>
                          <w:dstrike w:val="false"/>
                          <w:rPrChange w:id="0" w:author="Lucas Abdalla" w:date="2020-03-07T15:53:16Z"/>
                        </w:rPr>
                        <w:t xml:space="preserve">Figura </w:t>
                      </w:r>
                      <w:del w:id="8" w:author="Lucas Abdalla" w:date="2020-03-07T14:47:52Z">
                        <w:r>
                          <w:rPr>
                            <w:i/>
                            <w:iCs/>
                            <w:strike w:val="false"/>
                            <w:dstrike w:val="false"/>
                          </w:rPr>
                          <w:fldChar w:fldCharType="begin"/>
                        </w:r>
                        <w:r>
                          <w:rPr>
                            <w:dstrike w:val="false"/>
                            <w:strike w:val="false"/>
                            <w:i/>
                            <w:iCs/>
                          </w:rPr>
                          <w:delInstrText> SEQ Figura \* ARABIC </w:delInstrText>
                        </w:r>
                        <w:r>
                          <w:rPr>
                            <w:dstrike w:val="false"/>
                            <w:strike w:val="false"/>
                            <w:i/>
                            <w:iCs/>
                          </w:rPr>
                          <w:fldChar w:fldCharType="separate"/>
                        </w:r>
                        <w:r>
                          <w:rPr>
                            <w:dstrike w:val="false"/>
                            <w:strike w:val="false"/>
                            <w:i/>
                            <w:iCs/>
                          </w:rPr>
                          <w:delText>2</w:delText>
                        </w:r>
                        <w:r>
                          <w:rPr>
                            <w:dstrike w:val="false"/>
                            <w:strike w:val="false"/>
                            <w:i/>
                            <w:iCs/>
                          </w:rPr>
                          <w:fldChar w:fldCharType="end"/>
                        </w:r>
                      </w:del>
                      <w:r>
                        <w:rPr>
                          <w:i/>
                          <w:iCs/>
                          <w:strike w:val="false"/>
                          <w:dstrike w:val="false"/>
                          <w:rPrChange w:id="0" w:author="Lucas Abdalla" w:date="2020-03-07T15:53:16Z"/>
                        </w:rPr>
                        <w:t>: Esquema de funcionamento do TC</w:t>
                      </w:r>
                    </w:p>
                  </w:txbxContent>
                </v:textbox>
                <w10:wrap type="square" side="largest"/>
              </v:rect>
            </w:pict>
          </mc:Fallback>
        </mc:AlternateContent>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sz w:val="22"/>
          <w:szCs w:val="22"/>
        </w:rPr>
      </w:pPr>
      <w:r>
        <w:rPr/>
      </w:r>
    </w:p>
    <w:p>
      <w:pPr>
        <w:pStyle w:val="Normal"/>
        <w:spacing w:lineRule="auto" w:line="360"/>
        <w:rPr/>
      </w:pPr>
      <w:r>
        <w:rPr/>
      </w:r>
    </w:p>
    <w:tbl>
      <w:tblPr>
        <w:tblW w:w="9921" w:type="dxa"/>
        <w:jc w:val="left"/>
        <w:tblInd w:w="0" w:type="dxa"/>
        <w:tblCellMar>
          <w:top w:w="55" w:type="dxa"/>
          <w:left w:w="55" w:type="dxa"/>
          <w:bottom w:w="55" w:type="dxa"/>
          <w:right w:w="55" w:type="dxa"/>
        </w:tblCellMar>
      </w:tblPr>
      <w:tblGrid>
        <w:gridCol w:w="8220"/>
        <w:gridCol w:w="1701"/>
      </w:tblGrid>
      <w:tr>
        <w:trPr>
          <w:trHeight w:val="900" w:hRule="atLeast"/>
        </w:trPr>
        <w:tc>
          <w:tcPr>
            <w:tcW w:w="8220" w:type="dxa"/>
            <w:tcBorders>
              <w:top w:val="single" w:sz="2" w:space="0" w:color="000000"/>
              <w:left w:val="single" w:sz="2" w:space="0" w:color="000000"/>
              <w:bottom w:val="single" w:sz="2" w:space="0" w:color="000000"/>
            </w:tcBorders>
          </w:tcPr>
          <w:p>
            <w:pPr>
              <w:pStyle w:val="Contedodatabela"/>
              <w:rPr/>
            </w:pPr>
            <w:r>
              <w:rPr/>
            </w:r>
            <m:oMath xmlns:m="http://schemas.openxmlformats.org/officeDocument/2006/math">
              <m:f>
                <m:num>
                  <m:sSub>
                    <m:e>
                      <m:r>
                        <w:rPr>
                          <w:rFonts w:ascii="Cambria Math" w:hAnsi="Cambria Math"/>
                        </w:rPr>
                        <m:t xml:space="preserve">I</m:t>
                      </m:r>
                    </m:e>
                    <m:sub>
                      <m:r>
                        <w:rPr>
                          <w:rFonts w:ascii="Cambria Math" w:hAnsi="Cambria Math"/>
                        </w:rPr>
                        <m:t xml:space="preserve">r</m:t>
                      </m:r>
                    </m:sub>
                  </m:sSub>
                </m:num>
                <m:den>
                  <m:sSub>
                    <m:e>
                      <m:r>
                        <w:rPr>
                          <w:rFonts w:ascii="Cambria Math" w:hAnsi="Cambria Math"/>
                        </w:rPr>
                        <m:t xml:space="preserve">I</m:t>
                      </m:r>
                    </m:e>
                    <m:sub>
                      <m:r>
                        <w:rPr>
                          <w:rFonts w:ascii="Cambria Math" w:hAnsi="Cambria Math"/>
                        </w:rPr>
                        <m:t xml:space="preserve">P</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p</m:t>
                      </m:r>
                    </m:sub>
                  </m:sSub>
                </m:num>
                <m:den>
                  <m:sSub>
                    <m:e>
                      <m:r>
                        <w:rPr>
                          <w:rFonts w:ascii="Cambria Math" w:hAnsi="Cambria Math"/>
                        </w:rPr>
                        <m:t xml:space="preserve">V</m:t>
                      </m:r>
                    </m:e>
                    <m:sub>
                      <m:r>
                        <w:rPr>
                          <w:rFonts w:ascii="Cambria Math" w:hAnsi="Cambria Math"/>
                        </w:rPr>
                        <m:t xml:space="preserve">s</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p</m:t>
                      </m:r>
                    </m:sub>
                  </m:sSub>
                </m:num>
                <m:den>
                  <m:sSub>
                    <m:e>
                      <m:r>
                        <w:rPr>
                          <w:rFonts w:ascii="Cambria Math" w:hAnsi="Cambria Math"/>
                        </w:rPr>
                        <m:t xml:space="preserve">N</m:t>
                      </m:r>
                    </m:e>
                    <m:sub>
                      <m:r>
                        <w:rPr>
                          <w:rFonts w:ascii="Cambria Math" w:hAnsi="Cambria Math"/>
                        </w:rPr>
                        <m:t xml:space="preserve">s</m:t>
                      </m:r>
                    </m:sub>
                  </m:sSub>
                </m:den>
              </m:f>
            </m:oMath>
            <m:oMath xmlns:m="http://schemas.openxmlformats.org/officeDocument/2006/math">
              <m:d>
                <m:dPr>
                  <m:begChr m:val="("/>
                  <m:endChr m:val=")"/>
                </m:dPr>
                <m:e>
                  <m:r>
                    <w:rPr>
                      <w:rFonts w:ascii="Cambria Math" w:hAnsi="Cambria Math"/>
                    </w:rPr>
                    <m:t xml:space="preserve">1</m:t>
                  </m:r>
                </m:e>
              </m:d>
            </m:oMath>
          </w:p>
        </w:tc>
        <w:tc>
          <w:tcPr>
            <w:tcW w:w="1701" w:type="dxa"/>
            <w:tcBorders>
              <w:top w:val="single" w:sz="2" w:space="0" w:color="000000"/>
              <w:left w:val="single" w:sz="2" w:space="0" w:color="000000"/>
              <w:bottom w:val="single" w:sz="2" w:space="0" w:color="000000"/>
              <w:right w:val="single" w:sz="2" w:space="0" w:color="000000"/>
            </w:tcBorders>
          </w:tcPr>
          <w:p>
            <w:pPr>
              <w:pStyle w:val="Contedodatabela"/>
              <w:rPr/>
            </w:pPr>
            <w:r>
              <w:rPr/>
            </w:r>
          </w:p>
        </w:tc>
      </w:tr>
    </w:tbl>
    <w:p>
      <w:pPr>
        <w:pStyle w:val="Normal"/>
        <w:spacing w:lineRule="auto" w:line="360"/>
        <w:rPr>
          <w:sz w:val="22"/>
          <w:szCs w:val="22"/>
        </w:rPr>
      </w:pPr>
      <w:r>
        <w:rPr>
          <w:sz w:val="22"/>
          <w:szCs w:val="22"/>
        </w:rPr>
      </w:r>
    </w:p>
    <w:p>
      <w:pPr>
        <w:pStyle w:val="Normal"/>
        <w:spacing w:lineRule="auto" w:line="360"/>
        <w:rPr>
          <w:sz w:val="22"/>
          <w:szCs w:val="22"/>
        </w:rPr>
      </w:pPr>
      <w:r>
        <w:rPr>
          <w:sz w:val="22"/>
          <w:szCs w:val="22"/>
        </w:rPr>
        <w:t>Onde,</w:t>
      </w:r>
    </w:p>
    <w:p>
      <w:pPr>
        <w:pStyle w:val="Normal"/>
        <w:spacing w:lineRule="auto" w:line="360"/>
        <w:rPr>
          <w:sz w:val="22"/>
          <w:szCs w:val="22"/>
        </w:rPr>
      </w:pPr>
      <w:r>
        <w:rPr>
          <w:sz w:val="22"/>
          <w:szCs w:val="22"/>
        </w:rPr>
        <w:t>- I</w:t>
      </w:r>
      <w:r>
        <w:rPr>
          <w:sz w:val="22"/>
          <w:szCs w:val="22"/>
          <w:vertAlign w:val="subscript"/>
        </w:rPr>
        <w:t>r</w:t>
      </w:r>
      <w:r>
        <w:rPr>
          <w:position w:val="0"/>
          <w:sz w:val="22"/>
          <w:sz w:val="22"/>
          <w:szCs w:val="22"/>
          <w:vertAlign w:val="baseline"/>
        </w:rPr>
        <w:t xml:space="preserve"> é a corrente produzida no enrolamento secund</w:t>
      </w:r>
      <w:r>
        <w:rPr>
          <w:position w:val="0"/>
          <w:sz w:val="22"/>
          <w:sz w:val="22"/>
          <w:szCs w:val="22"/>
          <w:vertAlign w:val="baseline"/>
        </w:rPr>
        <w:t>á</w:t>
      </w:r>
      <w:r>
        <w:rPr>
          <w:position w:val="0"/>
          <w:sz w:val="22"/>
          <w:sz w:val="22"/>
          <w:szCs w:val="22"/>
          <w:vertAlign w:val="baseline"/>
        </w:rPr>
        <w:t>rio;</w:t>
      </w:r>
    </w:p>
    <w:p>
      <w:pPr>
        <w:pStyle w:val="Normal"/>
        <w:spacing w:lineRule="auto" w:line="360"/>
        <w:rPr>
          <w:sz w:val="22"/>
          <w:szCs w:val="22"/>
        </w:rPr>
      </w:pPr>
      <w:r>
        <w:rPr>
          <w:position w:val="0"/>
          <w:sz w:val="22"/>
          <w:sz w:val="22"/>
          <w:szCs w:val="22"/>
          <w:vertAlign w:val="baseline"/>
        </w:rPr>
        <w:t>- I</w:t>
      </w:r>
      <w:r>
        <w:rPr>
          <w:sz w:val="22"/>
          <w:szCs w:val="22"/>
          <w:vertAlign w:val="subscript"/>
        </w:rPr>
        <w:t>p</w:t>
      </w:r>
      <w:r>
        <w:rPr>
          <w:position w:val="0"/>
          <w:sz w:val="22"/>
          <w:sz w:val="22"/>
          <w:szCs w:val="22"/>
          <w:vertAlign w:val="baseline"/>
        </w:rPr>
        <w:t xml:space="preserve"> é a corrente correspondente ao </w:t>
      </w:r>
      <w:r>
        <w:rPr>
          <w:position w:val="0"/>
          <w:sz w:val="22"/>
          <w:sz w:val="22"/>
          <w:szCs w:val="22"/>
          <w:vertAlign w:val="baseline"/>
        </w:rPr>
        <w:t>número de condutores que atravessam o núcleo magnético do TC;</w:t>
      </w:r>
    </w:p>
    <w:p>
      <w:pPr>
        <w:pStyle w:val="Normal"/>
        <w:spacing w:lineRule="auto" w:line="360"/>
        <w:rPr>
          <w:sz w:val="22"/>
          <w:szCs w:val="22"/>
        </w:rPr>
      </w:pPr>
      <w:r>
        <w:rPr>
          <w:position w:val="0"/>
          <w:sz w:val="22"/>
          <w:sz w:val="22"/>
          <w:szCs w:val="22"/>
          <w:vertAlign w:val="baseline"/>
        </w:rPr>
        <w:t>-V</w:t>
      </w:r>
      <w:r>
        <w:rPr>
          <w:sz w:val="22"/>
          <w:szCs w:val="22"/>
          <w:vertAlign w:val="subscript"/>
        </w:rPr>
        <w:t>P</w:t>
      </w:r>
      <w:r>
        <w:rPr>
          <w:position w:val="0"/>
          <w:sz w:val="22"/>
          <w:sz w:val="22"/>
          <w:szCs w:val="22"/>
          <w:vertAlign w:val="baseline"/>
        </w:rPr>
        <w:t xml:space="preserve"> é a tensão no terminal primário;</w:t>
      </w:r>
    </w:p>
    <w:p>
      <w:pPr>
        <w:pStyle w:val="Normal"/>
        <w:spacing w:lineRule="auto" w:line="360"/>
        <w:rPr>
          <w:sz w:val="22"/>
          <w:szCs w:val="22"/>
        </w:rPr>
      </w:pPr>
      <w:r>
        <w:rPr>
          <w:position w:val="0"/>
          <w:sz w:val="22"/>
          <w:sz w:val="22"/>
          <w:szCs w:val="22"/>
          <w:vertAlign w:val="baseline"/>
        </w:rPr>
        <w:t>-V</w:t>
      </w:r>
      <w:r>
        <w:rPr>
          <w:sz w:val="22"/>
          <w:szCs w:val="22"/>
          <w:vertAlign w:val="subscript"/>
        </w:rPr>
        <w:t xml:space="preserve">S </w:t>
      </w:r>
      <w:r>
        <w:rPr>
          <w:position w:val="0"/>
          <w:sz w:val="22"/>
          <w:sz w:val="22"/>
          <w:szCs w:val="22"/>
          <w:vertAlign w:val="baseline"/>
        </w:rPr>
        <w:t>é a tensão produzida na Resistência Burden;</w:t>
      </w:r>
    </w:p>
    <w:p>
      <w:pPr>
        <w:pStyle w:val="Normal"/>
        <w:spacing w:lineRule="auto" w:line="360"/>
        <w:rPr>
          <w:sz w:val="22"/>
          <w:szCs w:val="22"/>
        </w:rPr>
      </w:pPr>
      <w:r>
        <w:rPr>
          <w:position w:val="0"/>
          <w:sz w:val="22"/>
          <w:sz w:val="22"/>
          <w:szCs w:val="22"/>
          <w:vertAlign w:val="baseline"/>
        </w:rPr>
        <w:t>-N</w:t>
      </w:r>
      <w:r>
        <w:rPr>
          <w:sz w:val="22"/>
          <w:szCs w:val="22"/>
          <w:vertAlign w:val="subscript"/>
        </w:rPr>
        <w:t xml:space="preserve">P </w:t>
      </w:r>
      <w:r>
        <w:rPr>
          <w:position w:val="0"/>
          <w:sz w:val="22"/>
          <w:sz w:val="22"/>
          <w:szCs w:val="22"/>
          <w:vertAlign w:val="baseline"/>
        </w:rPr>
        <w:t>/N</w:t>
      </w:r>
      <w:r>
        <w:rPr>
          <w:sz w:val="22"/>
          <w:szCs w:val="22"/>
          <w:vertAlign w:val="subscript"/>
        </w:rPr>
        <w:t xml:space="preserve">s </w:t>
      </w:r>
      <w:r>
        <w:rPr>
          <w:position w:val="0"/>
          <w:sz w:val="22"/>
          <w:sz w:val="22"/>
          <w:szCs w:val="22"/>
          <w:vertAlign w:val="baseline"/>
        </w:rPr>
        <w:t>, representa o relação de transformação;</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position w:val="0"/>
          <w:sz w:val="22"/>
          <w:sz w:val="22"/>
          <w:szCs w:val="22"/>
          <w:vertAlign w:val="baseline"/>
        </w:rPr>
        <w:t xml:space="preserve">A tensão de saída fornecida pela TC, que é proporcional à corrente que o atravessa, é entregue por meio de um conector Jack 3,5 mm, que é muito comum no campo de áudio [6]. Onde a </w:t>
      </w:r>
      <w:r>
        <w:rPr>
          <w:rFonts w:eastAsia="Times New Roman" w:cs="Times New Roman"/>
          <w:color w:val="auto"/>
          <w:kern w:val="0"/>
          <w:position w:val="0"/>
          <w:sz w:val="22"/>
          <w:sz w:val="22"/>
          <w:szCs w:val="22"/>
          <w:vertAlign w:val="baseline"/>
          <w:lang w:val="pt-BR" w:eastAsia="zh-CN" w:bidi="ar-SA"/>
        </w:rPr>
        <w:t xml:space="preserve">tensão de saída é dada pela diferença de potencial entregue pelos contatos, “L” e “K” do conector, representada pela </w:t>
      </w:r>
      <w:r>
        <w:rPr>
          <w:rFonts w:eastAsia="Times New Roman" w:cs="Times New Roman"/>
          <w:color w:val="auto"/>
          <w:kern w:val="0"/>
          <w:position w:val="0"/>
          <w:sz w:val="22"/>
          <w:sz w:val="22"/>
          <w:szCs w:val="22"/>
          <w:vertAlign w:val="baseline"/>
          <w:lang w:val="pt-BR" w:eastAsia="zh-CN" w:bidi="ar-SA"/>
        </w:rPr>
        <w:fldChar w:fldCharType="begin"/>
      </w:r>
      <w:r>
        <w:rPr>
          <w:vertAlign w:val="baseline"/>
          <w:position w:val="0"/>
          <w:sz w:val="22"/>
          <w:sz w:val="22"/>
          <w:kern w:val="0"/>
          <w:szCs w:val="22"/>
          <w:rFonts w:eastAsia="Times New Roman" w:cs="Times New Roman"/>
        </w:rPr>
        <w:instrText> REF Ref_Figura1_label_and_number \h </w:instrText>
      </w:r>
      <w:r>
        <w:rPr>
          <w:vertAlign w:val="baseline"/>
          <w:position w:val="0"/>
          <w:sz w:val="22"/>
          <w:sz w:val="22"/>
          <w:kern w:val="0"/>
          <w:szCs w:val="22"/>
          <w:rFonts w:eastAsia="Times New Roman" w:cs="Times New Roman"/>
        </w:rPr>
        <w:fldChar w:fldCharType="separate"/>
      </w:r>
      <w:r>
        <w:rPr>
          <w:vertAlign w:val="baseline"/>
          <w:position w:val="0"/>
          <w:sz w:val="22"/>
          <w:sz w:val="22"/>
          <w:kern w:val="0"/>
          <w:szCs w:val="22"/>
          <w:rFonts w:eastAsia="Times New Roman" w:cs="Times New Roman"/>
        </w:rPr>
        <w:t>Figura 3</w:t>
      </w:r>
      <w:r>
        <w:rPr>
          <w:vertAlign w:val="baseline"/>
          <w:position w:val="0"/>
          <w:sz w:val="22"/>
          <w:sz w:val="22"/>
          <w:kern w:val="0"/>
          <w:szCs w:val="22"/>
          <w:rFonts w:eastAsia="Times New Roman" w:cs="Times New Roman"/>
        </w:rPr>
        <w:fldChar w:fldCharType="end"/>
      </w:r>
      <w:r>
        <w:rPr>
          <w:rFonts w:eastAsia="Times New Roman" w:cs="Times New Roman"/>
          <w:color w:val="auto"/>
          <w:kern w:val="0"/>
          <w:position w:val="0"/>
          <w:sz w:val="22"/>
          <w:sz w:val="22"/>
          <w:szCs w:val="22"/>
          <w:vertAlign w:val="baseline"/>
          <w:lang w:val="pt-BR" w:eastAsia="zh-CN" w:bidi="ar-SA"/>
        </w:rPr>
        <w:t>.</w:t>
      </w:r>
    </w:p>
    <w:p>
      <w:pPr>
        <w:pStyle w:val="Normal"/>
        <w:spacing w:lineRule="auto" w:line="360"/>
        <w:rPr>
          <w:sz w:val="22"/>
          <w:szCs w:val="22"/>
        </w:rPr>
      </w:pPr>
      <w:r>
        <w:rPr>
          <w:sz w:val="22"/>
          <w:szCs w:val="22"/>
        </w:rPr>
      </w:r>
      <w:r>
        <mc:AlternateContent>
          <mc:Choice Requires="wps">
            <w:drawing>
              <wp:anchor behindDoc="0" distT="0" distB="0" distL="0" distR="0" simplePos="0" locked="0" layoutInCell="1" allowOverlap="1" relativeHeight="50">
                <wp:simplePos x="0" y="0"/>
                <wp:positionH relativeFrom="column">
                  <wp:posOffset>1371600</wp:posOffset>
                </wp:positionH>
                <wp:positionV relativeFrom="paragraph">
                  <wp:posOffset>90170</wp:posOffset>
                </wp:positionV>
                <wp:extent cx="3253740" cy="1529715"/>
                <wp:effectExtent l="0" t="0" r="0" b="0"/>
                <wp:wrapSquare wrapText="largest"/>
                <wp:docPr id="13" name="Quadro6"/>
                <a:graphic xmlns:a="http://schemas.openxmlformats.org/drawingml/2006/main">
                  <a:graphicData uri="http://schemas.microsoft.com/office/word/2010/wordprocessingShape">
                    <wps:wsp>
                      <wps:cNvSpPr txBox="1"/>
                      <wps:spPr>
                        <a:xfrm>
                          <a:off x="0" y="0"/>
                          <a:ext cx="3253740" cy="1529715"/>
                        </a:xfrm>
                        <a:prstGeom prst="rect"/>
                      </wps:spPr>
                      <wps:txbx>
                        <w:txbxContent>
                          <w:p>
                            <w:pPr>
                              <w:pStyle w:val="Figura"/>
                              <w:spacing w:before="120" w:after="120"/>
                              <w:jc w:val="center"/>
                              <w:rPr/>
                            </w:pPr>
                            <w:r>
                              <w:rPr/>
                              <w:drawing>
                                <wp:inline distT="0" distB="0" distL="0" distR="0">
                                  <wp:extent cx="3253740" cy="1245235"/>
                                  <wp:effectExtent l="0" t="0" r="0" b="0"/>
                                  <wp:docPr id="1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3" descr=""/>
                                          <pic:cNvPicPr>
                                            <a:picLocks noChangeAspect="1" noChangeArrowheads="1"/>
                                          </pic:cNvPicPr>
                                        </pic:nvPicPr>
                                        <pic:blipFill>
                                          <a:blip r:embed="rId4"/>
                                          <a:stretch>
                                            <a:fillRect/>
                                          </a:stretch>
                                        </pic:blipFill>
                                        <pic:spPr bwMode="auto">
                                          <a:xfrm>
                                            <a:off x="0" y="0"/>
                                            <a:ext cx="3253740" cy="1245235"/>
                                          </a:xfrm>
                                          <a:prstGeom prst="rect">
                                            <a:avLst/>
                                          </a:prstGeom>
                                        </pic:spPr>
                                      </pic:pic>
                                    </a:graphicData>
                                  </a:graphic>
                                </wp:inline>
                              </w:drawing>
                            </w:r>
                            <w:r>
                              <w:rPr>
                                <w:vanish/>
                                <w:rPrChange w:id="0" w:author="Lucas Abdalla" w:date="2020-03-07T15:33:19Z"/>
                              </w:rPr>
                              <w:br/>
                            </w:r>
                            <w:bookmarkStart w:id="0" w:name="Ref_Figura1_label_and_number"/>
                            <w:r>
                              <w:rPr/>
                              <w:t xml:space="preserve">Figura </w:t>
                            </w:r>
                            <w:r>
                              <w:rPr/>
                              <w:fldChar w:fldCharType="begin"/>
                            </w:r>
                            <w:r>
                              <w:rPr/>
                              <w:instrText> SEQ Figura \* ARABIC </w:instrText>
                            </w:r>
                            <w:r>
                              <w:rPr/>
                              <w:fldChar w:fldCharType="separate"/>
                            </w:r>
                            <w:r>
                              <w:rPr/>
                              <w:t>3</w:t>
                            </w:r>
                            <w:r>
                              <w:rPr/>
                              <w:fldChar w:fldCharType="end"/>
                            </w:r>
                            <w:bookmarkEnd w:id="0"/>
                            <w:r>
                              <w:rPr/>
                              <w:t xml:space="preserve">: </w:t>
                            </w:r>
                            <w:r>
                              <w:rPr/>
                              <w:t>Conector Jack 3,5 mm</w:t>
                            </w:r>
                          </w:p>
                        </w:txbxContent>
                      </wps:txbx>
                      <wps:bodyPr anchor="t" lIns="0" tIns="0" rIns="0" bIns="0">
                        <a:noAutofit/>
                      </wps:bodyPr>
                    </wps:wsp>
                  </a:graphicData>
                </a:graphic>
              </wp:anchor>
            </w:drawing>
          </mc:Choice>
          <mc:Fallback>
            <w:pict>
              <v:rect style="position:absolute;rotation:0;width:256.2pt;height:120.45pt;mso-wrap-distance-left:0pt;mso-wrap-distance-right:0pt;mso-wrap-distance-top:0pt;mso-wrap-distance-bottom:0pt;margin-top:7.1pt;mso-position-vertical-relative:text;margin-left:108pt;mso-position-horizontal-relative:text">
                <v:textbox inset="0in,0in,0in,0in">
                  <w:txbxContent>
                    <w:p>
                      <w:pPr>
                        <w:pStyle w:val="Figura"/>
                        <w:spacing w:before="120" w:after="120"/>
                        <w:jc w:val="center"/>
                        <w:rPr/>
                      </w:pPr>
                      <w:r>
                        <w:rPr/>
                        <w:drawing>
                          <wp:inline distT="0" distB="0" distL="0" distR="0">
                            <wp:extent cx="3253740" cy="1245235"/>
                            <wp:effectExtent l="0" t="0" r="0" b="0"/>
                            <wp:docPr id="1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3" descr=""/>
                                    <pic:cNvPicPr>
                                      <a:picLocks noChangeAspect="1" noChangeArrowheads="1"/>
                                    </pic:cNvPicPr>
                                  </pic:nvPicPr>
                                  <pic:blipFill>
                                    <a:blip r:embed="rId4"/>
                                    <a:stretch>
                                      <a:fillRect/>
                                    </a:stretch>
                                  </pic:blipFill>
                                  <pic:spPr bwMode="auto">
                                    <a:xfrm>
                                      <a:off x="0" y="0"/>
                                      <a:ext cx="3253740" cy="1245235"/>
                                    </a:xfrm>
                                    <a:prstGeom prst="rect">
                                      <a:avLst/>
                                    </a:prstGeom>
                                  </pic:spPr>
                                </pic:pic>
                              </a:graphicData>
                            </a:graphic>
                          </wp:inline>
                        </w:drawing>
                      </w:r>
                      <w:r>
                        <w:rPr>
                          <w:vanish/>
                          <w:rPrChange w:id="0" w:author="Lucas Abdalla" w:date="2020-03-07T15:33:19Z"/>
                        </w:rPr>
                        <w:br/>
                      </w:r>
                      <w:bookmarkStart w:id="1" w:name="Ref_Figura1_label_and_number"/>
                      <w:r>
                        <w:rPr/>
                        <w:t xml:space="preserve">Figura </w:t>
                      </w:r>
                      <w:r>
                        <w:rPr/>
                        <w:fldChar w:fldCharType="begin"/>
                      </w:r>
                      <w:r>
                        <w:rPr/>
                        <w:instrText> SEQ Figura \* ARABIC </w:instrText>
                      </w:r>
                      <w:r>
                        <w:rPr/>
                        <w:fldChar w:fldCharType="separate"/>
                      </w:r>
                      <w:r>
                        <w:rPr/>
                        <w:t>3</w:t>
                      </w:r>
                      <w:r>
                        <w:rPr/>
                        <w:fldChar w:fldCharType="end"/>
                      </w:r>
                      <w:bookmarkEnd w:id="1"/>
                      <w:r>
                        <w:rPr/>
                        <w:t xml:space="preserve">: </w:t>
                      </w:r>
                      <w:r>
                        <w:rPr/>
                        <w:t>Conector Jack 3,5 mm</w:t>
                      </w:r>
                    </w:p>
                  </w:txbxContent>
                </v:textbox>
                <w10:wrap type="square" side="largest"/>
              </v:rect>
            </w:pict>
          </mc:Fallback>
        </mc:AlternateConten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r>
    </w:p>
    <w:p>
      <w:pPr>
        <w:pStyle w:val="Normal"/>
        <w:spacing w:lineRule="auto" w:line="360"/>
        <w:rPr>
          <w:b/>
          <w:b/>
          <w:bCs/>
          <w:sz w:val="22"/>
          <w:szCs w:val="22"/>
        </w:rPr>
      </w:pPr>
      <w:r>
        <w:rPr/>
      </w:r>
    </w:p>
    <w:p>
      <w:pPr>
        <w:pStyle w:val="Normal"/>
        <w:spacing w:lineRule="auto" w:line="360"/>
        <w:rPr>
          <w:b/>
          <w:b/>
          <w:bCs/>
          <w:sz w:val="22"/>
          <w:szCs w:val="22"/>
        </w:rPr>
      </w:pPr>
      <w:r>
        <w:rPr/>
      </w:r>
    </w:p>
    <w:p>
      <w:pPr>
        <w:pStyle w:val="Normal"/>
        <w:spacing w:lineRule="auto" w:line="360"/>
        <w:rPr/>
      </w:pPr>
      <w:r>
        <w:rPr>
          <w:b/>
          <w:bCs/>
          <w:sz w:val="22"/>
          <w:szCs w:val="22"/>
        </w:rPr>
        <w:t>Circuito de condicionamento do sinal do sensor – deslocamento de nível CC (Corrente Contínua)</w:t>
      </w:r>
    </w:p>
    <w:p>
      <w:pPr>
        <w:pStyle w:val="Normal"/>
        <w:spacing w:lineRule="auto" w:line="360"/>
        <w:rPr/>
      </w:pPr>
      <w:r>
        <w:rPr>
          <w:sz w:val="22"/>
          <w:szCs w:val="22"/>
        </w:rPr>
        <w:t>4.1.1 Elaboração e montagem do circuito de deslocamento de nível CC.</w:t>
      </w:r>
    </w:p>
    <w:p>
      <w:pPr>
        <w:pStyle w:val="Normal"/>
        <w:spacing w:lineRule="auto" w:line="360"/>
        <w:rPr/>
      </w:pPr>
      <w:r>
        <w:rPr>
          <w:sz w:val="22"/>
          <w:szCs w:val="22"/>
        </w:rPr>
        <w:tab/>
        <w:t>Uma vez que a maioria dos microcontroladores só suporta tensão CC na sua entrada, para a criação do circuito, é necessário saber qual a corrente máxima que o TC é capaz de suportar sem que a sua saturação magnética seja atingida, a fim de tornar o sinal de saída estritamente positivo. Com os dados nominais do TC, temos que para uma corrente máxima de 6A, esse produz uma tensão de 1V. Dessa forma, foi montado um circuito que gera, pelo menos, 1Volt de Offset do sinal de entrada, já que essa seria a tensão máxima que o TC consegue reproduzir.</w:t>
      </w:r>
    </w:p>
    <w:p>
      <w:pPr>
        <w:pStyle w:val="Normal"/>
        <w:spacing w:lineRule="auto" w:line="360"/>
        <w:rPr>
          <w:sz w:val="22"/>
          <w:szCs w:val="22"/>
        </w:rPr>
      </w:pPr>
      <w:r>
        <w:rPr>
          <w:sz w:val="22"/>
          <w:szCs w:val="22"/>
        </w:rPr>
        <w:t xml:space="preserve">Seguindo </w:t>
      </w:r>
      <w:r>
        <w:rPr>
          <w:sz w:val="22"/>
          <w:szCs w:val="22"/>
        </w:rPr>
        <w:t>[7]</w:t>
      </w:r>
    </w:p>
    <w:p>
      <w:pPr>
        <w:pStyle w:val="Normal"/>
        <w:spacing w:lineRule="auto" w:line="360"/>
        <w:rPr/>
      </w:pPr>
      <w:r>
        <w:rPr>
          <w:sz w:val="22"/>
          <w:szCs w:val="22"/>
        </w:rPr>
        <w:t xml:space="preserve">foi possível chegar no </w:t>
      </w:r>
      <w:r>
        <w:rPr>
          <w:rFonts w:eastAsia="Times New Roman" w:cs="Times New Roman"/>
          <w:color w:val="auto"/>
          <w:kern w:val="0"/>
          <w:sz w:val="22"/>
          <w:szCs w:val="22"/>
          <w:lang w:val="pt-BR" w:eastAsia="zh-CN" w:bidi="ar-SA"/>
        </w:rPr>
        <w:t xml:space="preserve">esquema da </w:t>
      </w:r>
      <w:r>
        <w:rPr>
          <w:rFonts w:eastAsia="Times New Roman" w:cs="Times New Roman"/>
          <w:color w:val="auto"/>
          <w:kern w:val="0"/>
          <w:sz w:val="22"/>
          <w:szCs w:val="22"/>
          <w:lang w:val="pt-BR" w:eastAsia="zh-CN" w:bidi="ar-SA"/>
        </w:rPr>
        <w:fldChar w:fldCharType="begin"/>
      </w:r>
      <w:r>
        <w:rPr>
          <w:sz w:val="22"/>
          <w:kern w:val="0"/>
          <w:szCs w:val="22"/>
          <w:rFonts w:eastAsia="Times New Roman" w:cs="Times New Roman"/>
        </w:rPr>
        <w:instrText> REF Ref_Figura6_label_and_number \h </w:instrText>
      </w:r>
      <w:r>
        <w:rPr>
          <w:sz w:val="22"/>
          <w:kern w:val="0"/>
          <w:szCs w:val="22"/>
          <w:rFonts w:eastAsia="Times New Roman" w:cs="Times New Roman"/>
        </w:rPr>
        <w:fldChar w:fldCharType="separate"/>
      </w:r>
      <w:r>
        <w:rPr>
          <w:sz w:val="22"/>
          <w:kern w:val="0"/>
          <w:szCs w:val="22"/>
          <w:rFonts w:eastAsia="Times New Roman" w:cs="Times New Roman"/>
        </w:rPr>
        <w:t>Figura 4</w:t>
      </w:r>
      <w:r>
        <w:rPr>
          <w:sz w:val="22"/>
          <w:kern w:val="0"/>
          <w:szCs w:val="22"/>
          <w:rFonts w:eastAsia="Times New Roman" w:cs="Times New Roman"/>
        </w:rPr>
        <w:fldChar w:fldCharType="end"/>
      </w:r>
      <w:r>
        <w:rPr>
          <w:rFonts w:eastAsia="Times New Roman" w:cs="Times New Roman"/>
          <w:color w:val="auto"/>
          <w:kern w:val="0"/>
          <w:sz w:val="22"/>
          <w:szCs w:val="22"/>
          <w:lang w:val="pt-BR" w:eastAsia="zh-CN" w:bidi="ar-SA"/>
        </w:rPr>
        <w:t xml:space="preserve">. </w:t>
      </w:r>
    </w:p>
    <w:p>
      <w:pPr>
        <w:pStyle w:val="Normal"/>
        <w:spacing w:lineRule="auto" w:line="360"/>
        <w:rPr>
          <w:rFonts w:ascii="Times New Roman" w:hAnsi="Times New Roman" w:eastAsia="Times New Roman" w:cs="Times New Roman"/>
          <w:color w:val="auto"/>
          <w:kern w:val="0"/>
          <w:sz w:val="22"/>
          <w:szCs w:val="22"/>
          <w:highlight w:val="yellow"/>
          <w:lang w:val="pt-BR" w:eastAsia="zh-CN" w:bidi="ar-SA"/>
        </w:rPr>
      </w:pPr>
      <w:r>
        <w:rPr/>
      </w:r>
    </w:p>
    <w:p>
      <w:pPr>
        <w:pStyle w:val="Normal"/>
        <w:spacing w:lineRule="auto" w:line="360"/>
        <w:rPr>
          <w:rFonts w:ascii="Times New Roman" w:hAnsi="Times New Roman" w:eastAsia="Times New Roman" w:cs="Times New Roman"/>
          <w:color w:val="auto"/>
          <w:kern w:val="0"/>
          <w:sz w:val="22"/>
          <w:szCs w:val="22"/>
          <w:highlight w:val="yellow"/>
          <w:lang w:val="pt-BR" w:eastAsia="zh-CN" w:bidi="ar-SA"/>
        </w:rPr>
      </w:pPr>
      <w:r>
        <w:rPr/>
      </w:r>
    </w:p>
    <w:p>
      <w:pPr>
        <w:pStyle w:val="Normal"/>
        <w:spacing w:lineRule="auto" w:line="360"/>
        <w:rPr>
          <w:rFonts w:ascii="Times New Roman" w:hAnsi="Times New Roman" w:eastAsia="Times New Roman" w:cs="Times New Roman"/>
          <w:color w:val="auto"/>
          <w:kern w:val="0"/>
          <w:sz w:val="22"/>
          <w:szCs w:val="22"/>
          <w:highlight w:val="yellow"/>
          <w:lang w:val="pt-BR" w:eastAsia="zh-CN" w:bidi="ar-SA"/>
        </w:rPr>
      </w:pPr>
      <w:r>
        <w:rPr/>
      </w:r>
    </w:p>
    <w:p>
      <w:pPr>
        <w:pStyle w:val="Normal"/>
        <w:spacing w:lineRule="auto" w:line="360"/>
        <w:rPr>
          <w:sz w:val="22"/>
          <w:szCs w:val="22"/>
          <w:highlight w:val="yellow"/>
        </w:rPr>
      </w:pPr>
      <w:r>
        <w:rPr/>
      </w:r>
    </w:p>
    <w:p>
      <w:pPr>
        <w:pStyle w:val="Normal"/>
        <w:spacing w:lineRule="auto" w:line="360"/>
        <w:rPr>
          <w:sz w:val="22"/>
          <w:szCs w:val="22"/>
          <w:highlight w:val="yellow"/>
        </w:rPr>
      </w:pPr>
      <w:r>
        <w:rPr/>
      </w:r>
    </w:p>
    <w:p>
      <w:pPr>
        <w:pStyle w:val="Normal"/>
        <w:spacing w:lineRule="auto" w:line="360"/>
        <w:rPr>
          <w:sz w:val="22"/>
          <w:szCs w:val="22"/>
          <w:highlight w:val="yellow"/>
        </w:rPr>
      </w:pPr>
      <w:r>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pPr>
      <w:r>
        <w:rPr>
          <w:sz w:val="22"/>
          <w:szCs w:val="22"/>
        </w:rPr>
        <w:t xml:space="preserve"> </w:t>
      </w:r>
    </w:p>
    <w:p>
      <w:pPr>
        <w:pStyle w:val="Normal"/>
        <w:spacing w:lineRule="auto" w:line="360"/>
        <w:rPr>
          <w:sz w:val="22"/>
          <w:szCs w:val="22"/>
        </w:rPr>
      </w:pPr>
      <w:r>
        <w:rPr>
          <w:sz w:val="22"/>
          <w:szCs w:val="22"/>
        </w:rPr>
      </w:r>
      <w:r>
        <mc:AlternateContent>
          <mc:Choice Requires="wps">
            <w:drawing>
              <wp:anchor behindDoc="0" distT="0" distB="0" distL="0" distR="0" simplePos="0" locked="0" layoutInCell="1" allowOverlap="1" relativeHeight="5">
                <wp:simplePos x="0" y="0"/>
                <wp:positionH relativeFrom="column">
                  <wp:posOffset>1760855</wp:posOffset>
                </wp:positionH>
                <wp:positionV relativeFrom="paragraph">
                  <wp:posOffset>20955</wp:posOffset>
                </wp:positionV>
                <wp:extent cx="2564765" cy="3659505"/>
                <wp:effectExtent l="0" t="0" r="0" b="0"/>
                <wp:wrapSquare wrapText="largest"/>
                <wp:docPr id="16" name="Quadro10"/>
                <a:graphic xmlns:a="http://schemas.openxmlformats.org/drawingml/2006/main">
                  <a:graphicData uri="http://schemas.microsoft.com/office/word/2010/wordprocessingShape">
                    <wps:wsp>
                      <wps:cNvSpPr txBox="1"/>
                      <wps:spPr>
                        <a:xfrm>
                          <a:off x="0" y="0"/>
                          <a:ext cx="2564765" cy="3659505"/>
                        </a:xfrm>
                        <a:prstGeom prst="rect"/>
                      </wps:spPr>
                      <wps:txbx>
                        <w:txbxContent>
                          <w:p>
                            <w:pPr>
                              <w:pStyle w:val="Figura"/>
                              <w:spacing w:before="120" w:after="120"/>
                              <w:rPr/>
                            </w:pPr>
                            <w:r>
                              <w:rPr/>
                              <w:drawing>
                                <wp:inline distT="0" distB="0" distL="0" distR="0">
                                  <wp:extent cx="2564765" cy="3273425"/>
                                  <wp:effectExtent l="0" t="0" r="0" b="0"/>
                                  <wp:docPr id="1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6" descr=""/>
                                          <pic:cNvPicPr>
                                            <a:picLocks noChangeAspect="1" noChangeArrowheads="1"/>
                                          </pic:cNvPicPr>
                                        </pic:nvPicPr>
                                        <pic:blipFill>
                                          <a:blip r:embed="rId5"/>
                                          <a:srcRect l="-70" t="-55" r="-70" b="-55"/>
                                          <a:stretch>
                                            <a:fillRect/>
                                          </a:stretch>
                                        </pic:blipFill>
                                        <pic:spPr bwMode="auto">
                                          <a:xfrm>
                                            <a:off x="0" y="0"/>
                                            <a:ext cx="2564765" cy="3273425"/>
                                          </a:xfrm>
                                          <a:prstGeom prst="rect">
                                            <a:avLst/>
                                          </a:prstGeom>
                                        </pic:spPr>
                                      </pic:pic>
                                    </a:graphicData>
                                  </a:graphic>
                                </wp:inline>
                              </w:drawing>
                            </w:r>
                            <w:r>
                              <w:rPr>
                                <w:vanish/>
                                <w:rPrChange w:id="0" w:author="Lucas Abdalla" w:date="2020-03-07T16:53:43Z"/>
                              </w:rPr>
                              <w:br/>
                            </w:r>
                            <w:bookmarkStart w:id="2" w:name="Ref_Figura6_label_and_number"/>
                            <w:r>
                              <w:rPr/>
                              <w:t xml:space="preserve">Figura </w:t>
                            </w:r>
                            <w:r>
                              <w:rPr/>
                              <w:fldChar w:fldCharType="begin"/>
                            </w:r>
                            <w:r>
                              <w:rPr/>
                              <w:instrText> SEQ Figura \* ARABIC </w:instrText>
                            </w:r>
                            <w:r>
                              <w:rPr/>
                              <w:fldChar w:fldCharType="separate"/>
                            </w:r>
                            <w:r>
                              <w:rPr/>
                              <w:t>4</w:t>
                            </w:r>
                            <w:r>
                              <w:rPr/>
                              <w:fldChar w:fldCharType="end"/>
                            </w:r>
                            <w:bookmarkEnd w:id="2"/>
                            <w:r>
                              <w:rPr/>
                              <w:t xml:space="preserve">: </w:t>
                            </w:r>
                            <w:r>
                              <w:rPr/>
                              <w:t>Esquema do Circuito de Offset</w:t>
                            </w:r>
                          </w:p>
                        </w:txbxContent>
                      </wps:txbx>
                      <wps:bodyPr anchor="t" lIns="0" tIns="0" rIns="0" bIns="0">
                        <a:noAutofit/>
                      </wps:bodyPr>
                    </wps:wsp>
                  </a:graphicData>
                </a:graphic>
              </wp:anchor>
            </w:drawing>
          </mc:Choice>
          <mc:Fallback>
            <w:pict>
              <v:rect style="position:absolute;rotation:0;width:201.95pt;height:288.15pt;mso-wrap-distance-left:0pt;mso-wrap-distance-right:0pt;mso-wrap-distance-top:0pt;mso-wrap-distance-bottom:0pt;margin-top:1.65pt;mso-position-vertical-relative:text;margin-left:138.65pt;mso-position-horizontal-relative:text">
                <v:textbox inset="0in,0in,0in,0in">
                  <w:txbxContent>
                    <w:p>
                      <w:pPr>
                        <w:pStyle w:val="Figura"/>
                        <w:spacing w:before="120" w:after="120"/>
                        <w:rPr/>
                      </w:pPr>
                      <w:r>
                        <w:rPr/>
                        <w:drawing>
                          <wp:inline distT="0" distB="0" distL="0" distR="0">
                            <wp:extent cx="2564765" cy="3273425"/>
                            <wp:effectExtent l="0" t="0" r="0" b="0"/>
                            <wp:docPr id="18"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6" descr=""/>
                                    <pic:cNvPicPr>
                                      <a:picLocks noChangeAspect="1" noChangeArrowheads="1"/>
                                    </pic:cNvPicPr>
                                  </pic:nvPicPr>
                                  <pic:blipFill>
                                    <a:blip r:embed="rId5"/>
                                    <a:srcRect l="-70" t="-55" r="-70" b="-55"/>
                                    <a:stretch>
                                      <a:fillRect/>
                                    </a:stretch>
                                  </pic:blipFill>
                                  <pic:spPr bwMode="auto">
                                    <a:xfrm>
                                      <a:off x="0" y="0"/>
                                      <a:ext cx="2564765" cy="3273425"/>
                                    </a:xfrm>
                                    <a:prstGeom prst="rect">
                                      <a:avLst/>
                                    </a:prstGeom>
                                  </pic:spPr>
                                </pic:pic>
                              </a:graphicData>
                            </a:graphic>
                          </wp:inline>
                        </w:drawing>
                      </w:r>
                      <w:r>
                        <w:rPr>
                          <w:vanish/>
                          <w:rPrChange w:id="0" w:author="Lucas Abdalla" w:date="2020-03-07T16:53:43Z"/>
                        </w:rPr>
                        <w:br/>
                      </w:r>
                      <w:bookmarkStart w:id="3" w:name="Ref_Figura6_label_and_number"/>
                      <w:r>
                        <w:rPr/>
                        <w:t xml:space="preserve">Figura </w:t>
                      </w:r>
                      <w:r>
                        <w:rPr/>
                        <w:fldChar w:fldCharType="begin"/>
                      </w:r>
                      <w:r>
                        <w:rPr/>
                        <w:instrText> SEQ Figura \* ARABIC </w:instrText>
                      </w:r>
                      <w:r>
                        <w:rPr/>
                        <w:fldChar w:fldCharType="separate"/>
                      </w:r>
                      <w:r>
                        <w:rPr/>
                        <w:t>4</w:t>
                      </w:r>
                      <w:r>
                        <w:rPr/>
                        <w:fldChar w:fldCharType="end"/>
                      </w:r>
                      <w:bookmarkEnd w:id="3"/>
                      <w:r>
                        <w:rPr/>
                        <w:t xml:space="preserve">: </w:t>
                      </w:r>
                      <w:r>
                        <w:rPr/>
                        <w:t>Esquema do Circuito de Offset</w:t>
                      </w:r>
                    </w:p>
                  </w:txbxContent>
                </v:textbox>
                <w10:wrap type="square" side="largest"/>
              </v:rect>
            </w:pict>
          </mc:Fallback>
        </mc:AlternateConten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r>
    </w:p>
    <w:p>
      <w:pPr>
        <w:pStyle w:val="Normal"/>
        <w:spacing w:lineRule="auto" w:line="360"/>
        <w:rPr/>
      </w:pPr>
      <w:r>
        <w:rPr>
          <w:sz w:val="22"/>
          <w:szCs w:val="22"/>
        </w:rPr>
        <w:t>Onde alimentamos o circuito com uma tensão de (3.3 V c.c.) para um offset de 1.65V (3.3 V /2). A tensão de saída V_tc é exatamente a tensão produzida pelo secundário do TC, deslocada de 1,65 V positivamente. Essa portanto, assume valores de (1.65 – 1) V até  (1.65V +1) V. Definindo o intervalo [0.65 V, 2.65 V] dependendo do valor instantâneo de corrente demandado pela carga.</w:t>
      </w:r>
    </w:p>
    <w:p>
      <w:pPr>
        <w:pStyle w:val="Normal"/>
        <w:spacing w:lineRule="auto" w:line="360"/>
        <w:rPr>
          <w:sz w:val="22"/>
          <w:szCs w:val="22"/>
        </w:rPr>
      </w:pPr>
      <w:r>
        <w:rPr>
          <w:sz w:val="22"/>
          <w:szCs w:val="22"/>
        </w:rPr>
      </w:r>
    </w:p>
    <w:p>
      <w:pPr>
        <w:pStyle w:val="Normal"/>
        <w:spacing w:lineRule="auto" w:line="360"/>
        <w:rPr/>
      </w:pPr>
      <w:r>
        <w:rPr>
          <w:sz w:val="22"/>
          <w:szCs w:val="22"/>
        </w:rPr>
        <w:t>4.1.2 Componentes utilizados</w:t>
      </w:r>
    </w:p>
    <w:p>
      <w:pPr>
        <w:pStyle w:val="Normal"/>
        <w:spacing w:lineRule="auto" w:line="360"/>
        <w:rPr>
          <w:sz w:val="22"/>
          <w:szCs w:val="22"/>
        </w:rPr>
      </w:pPr>
      <w:r>
        <w:rPr>
          <w:sz w:val="22"/>
          <w:szCs w:val="22"/>
        </w:rPr>
      </w:r>
    </w:p>
    <w:p>
      <w:pPr>
        <w:pStyle w:val="Normal"/>
        <w:spacing w:lineRule="auto" w:line="360"/>
        <w:rPr/>
      </w:pPr>
      <w:r>
        <w:rPr>
          <w:sz w:val="22"/>
          <w:szCs w:val="22"/>
        </w:rPr>
        <w:t>- 1 Trimpot de 500</w:t>
      </w:r>
      <w:r>
        <w:rPr>
          <w:sz w:val="22"/>
          <w:szCs w:val="22"/>
        </w:rPr>
        <w:t>k</w:t>
      </w:r>
      <w:r>
        <w:rPr>
          <w:sz w:val="22"/>
          <w:szCs w:val="22"/>
        </w:rPr>
        <w:t>Ohms, separada igualmente entre R1 e R2;</w:t>
      </w:r>
    </w:p>
    <w:p>
      <w:pPr>
        <w:pStyle w:val="Normal"/>
        <w:spacing w:lineRule="auto" w:line="360"/>
        <w:rPr/>
      </w:pPr>
      <w:r>
        <w:rPr>
          <w:sz w:val="22"/>
          <w:szCs w:val="22"/>
        </w:rPr>
        <w:t>- 1 Capacitor para filtrar sinais de alta frequência que chegam no circuito;</w:t>
      </w:r>
    </w:p>
    <w:p>
      <w:pPr>
        <w:pStyle w:val="Normal"/>
        <w:spacing w:lineRule="auto" w:line="360"/>
        <w:rPr/>
      </w:pPr>
      <w:r>
        <w:rPr>
          <w:sz w:val="22"/>
          <w:szCs w:val="22"/>
        </w:rPr>
        <w:t>- 1 Conector p2 para receber o sinal de saída do TC;</w:t>
      </w:r>
    </w:p>
    <w:p>
      <w:pPr>
        <w:pStyle w:val="Normal"/>
        <w:spacing w:lineRule="auto" w:line="360"/>
        <w:rPr/>
      </w:pPr>
      <w:r>
        <w:rPr>
          <w:sz w:val="22"/>
          <w:szCs w:val="22"/>
        </w:rPr>
        <w:t>- 1 Fonte CC de 3.3 V proveniente da própria placa de desenvolvimento ESP32 DEVKIT V4;</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pPr>
      <w:r>
        <w:rPr>
          <w:sz w:val="22"/>
          <w:szCs w:val="22"/>
        </w:rPr>
        <w:t>O circuito projetado foi montado em um protótipo, utilizando uma matriz de contatos ou protoboard. A Figura X ilustra o protótipo do circuito de condicionamento de sinais montado.</w:t>
      </w:r>
    </w:p>
    <w:p>
      <w:pPr>
        <w:pStyle w:val="Normal"/>
        <w:spacing w:lineRule="auto" w:line="360"/>
        <w:rPr>
          <w:sz w:val="22"/>
          <w:szCs w:val="22"/>
        </w:rPr>
      </w:pPr>
      <w:r>
        <w:rPr>
          <w:sz w:val="22"/>
          <w:szCs w:val="22"/>
        </w:rPr>
      </w:r>
      <w:r>
        <mc:AlternateContent>
          <mc:Choice Requires="wps">
            <w:drawing>
              <wp:anchor behindDoc="0" distT="0" distB="0" distL="0" distR="0" simplePos="0" locked="0" layoutInCell="1" allowOverlap="1" relativeHeight="7">
                <wp:simplePos x="0" y="0"/>
                <wp:positionH relativeFrom="column">
                  <wp:posOffset>1994535</wp:posOffset>
                </wp:positionH>
                <wp:positionV relativeFrom="paragraph">
                  <wp:posOffset>1270</wp:posOffset>
                </wp:positionV>
                <wp:extent cx="2009775" cy="2279015"/>
                <wp:effectExtent l="0" t="0" r="0" b="0"/>
                <wp:wrapSquare wrapText="largest"/>
                <wp:docPr id="19" name="Quadro7"/>
                <a:graphic xmlns:a="http://schemas.openxmlformats.org/drawingml/2006/main">
                  <a:graphicData uri="http://schemas.microsoft.com/office/word/2010/wordprocessingShape">
                    <wps:wsp>
                      <wps:cNvSpPr txBox="1"/>
                      <wps:spPr>
                        <a:xfrm>
                          <a:off x="0" y="0"/>
                          <a:ext cx="2009775" cy="2279015"/>
                        </a:xfrm>
                        <a:prstGeom prst="rect"/>
                      </wps:spPr>
                      <wps:txbx>
                        <w:txbxContent>
                          <w:p>
                            <w:pPr>
                              <w:pStyle w:val="Figura"/>
                              <w:spacing w:before="120" w:after="120"/>
                              <w:jc w:val="center"/>
                              <w:rPr/>
                            </w:pPr>
                            <w:r>
                              <w:rPr/>
                              <w:drawing>
                                <wp:inline distT="0" distB="0" distL="0" distR="0">
                                  <wp:extent cx="2009775" cy="1819275"/>
                                  <wp:effectExtent l="0" t="0" r="0" b="0"/>
                                  <wp:docPr id="20"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7" descr=""/>
                                          <pic:cNvPicPr>
                                            <a:picLocks noChangeAspect="1" noChangeArrowheads="1"/>
                                          </pic:cNvPicPr>
                                        </pic:nvPicPr>
                                        <pic:blipFill>
                                          <a:blip r:embed="rId6"/>
                                          <a:srcRect l="20703" t="25308" r="9763" b="5471"/>
                                          <a:stretch>
                                            <a:fillRect/>
                                          </a:stretch>
                                        </pic:blipFill>
                                        <pic:spPr bwMode="auto">
                                          <a:xfrm>
                                            <a:off x="0" y="0"/>
                                            <a:ext cx="2009775" cy="1819275"/>
                                          </a:xfrm>
                                          <a:prstGeom prst="rect">
                                            <a:avLst/>
                                          </a:prstGeom>
                                        </pic:spPr>
                                      </pic:pic>
                                    </a:graphicData>
                                  </a:graphic>
                                </wp:inline>
                              </w:drawing>
                            </w:r>
                            <w:r>
                              <w:rPr>
                                <w:vanish/>
                                <w:rPrChange w:id="0" w:author="Lucas Abdalla" w:date="2020-03-07T16:09:34Z"/>
                              </w:rPr>
                              <w:br/>
                            </w:r>
                            <w:bookmarkStart w:id="4" w:name="Ref_Figura3_label_and_number"/>
                            <w:r>
                              <w:rPr/>
                              <w:t xml:space="preserve">Figura </w:t>
                            </w:r>
                            <w:r>
                              <w:rPr/>
                              <w:fldChar w:fldCharType="begin"/>
                            </w:r>
                            <w:r>
                              <w:rPr/>
                              <w:instrText> SEQ Figura \* ARABIC </w:instrText>
                            </w:r>
                            <w:r>
                              <w:rPr/>
                              <w:fldChar w:fldCharType="separate"/>
                            </w:r>
                            <w:r>
                              <w:rPr/>
                              <w:t>5</w:t>
                            </w:r>
                            <w:r>
                              <w:rPr/>
                              <w:fldChar w:fldCharType="end"/>
                            </w:r>
                            <w:bookmarkEnd w:id="4"/>
                            <w:r>
                              <w:rPr/>
                              <w:t xml:space="preserve">: </w:t>
                            </w:r>
                            <w:r>
                              <w:rPr/>
                              <w:t>Circuito para o deslocamento CC do Sinal</w:t>
                            </w:r>
                          </w:p>
                        </w:txbxContent>
                      </wps:txbx>
                      <wps:bodyPr anchor="t" lIns="0" tIns="0" rIns="0" bIns="0">
                        <a:noAutofit/>
                      </wps:bodyPr>
                    </wps:wsp>
                  </a:graphicData>
                </a:graphic>
              </wp:anchor>
            </w:drawing>
          </mc:Choice>
          <mc:Fallback>
            <w:pict>
              <v:rect style="position:absolute;rotation:0;width:158.25pt;height:179.45pt;mso-wrap-distance-left:0pt;mso-wrap-distance-right:0pt;mso-wrap-distance-top:0pt;mso-wrap-distance-bottom:0pt;margin-top:0.1pt;mso-position-vertical-relative:text;margin-left:157.05pt;mso-position-horizontal-relative:text">
                <v:textbox inset="0in,0in,0in,0in">
                  <w:txbxContent>
                    <w:p>
                      <w:pPr>
                        <w:pStyle w:val="Figura"/>
                        <w:spacing w:before="120" w:after="120"/>
                        <w:jc w:val="center"/>
                        <w:rPr/>
                      </w:pPr>
                      <w:r>
                        <w:rPr/>
                        <w:drawing>
                          <wp:inline distT="0" distB="0" distL="0" distR="0">
                            <wp:extent cx="2009775" cy="1819275"/>
                            <wp:effectExtent l="0" t="0" r="0" b="0"/>
                            <wp:docPr id="2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7" descr=""/>
                                    <pic:cNvPicPr>
                                      <a:picLocks noChangeAspect="1" noChangeArrowheads="1"/>
                                    </pic:cNvPicPr>
                                  </pic:nvPicPr>
                                  <pic:blipFill>
                                    <a:blip r:embed="rId6"/>
                                    <a:srcRect l="20703" t="25308" r="9763" b="5471"/>
                                    <a:stretch>
                                      <a:fillRect/>
                                    </a:stretch>
                                  </pic:blipFill>
                                  <pic:spPr bwMode="auto">
                                    <a:xfrm>
                                      <a:off x="0" y="0"/>
                                      <a:ext cx="2009775" cy="1819275"/>
                                    </a:xfrm>
                                    <a:prstGeom prst="rect">
                                      <a:avLst/>
                                    </a:prstGeom>
                                  </pic:spPr>
                                </pic:pic>
                              </a:graphicData>
                            </a:graphic>
                          </wp:inline>
                        </w:drawing>
                      </w:r>
                      <w:r>
                        <w:rPr>
                          <w:vanish/>
                          <w:rPrChange w:id="0" w:author="Lucas Abdalla" w:date="2020-03-07T16:09:34Z"/>
                        </w:rPr>
                        <w:br/>
                      </w:r>
                      <w:bookmarkStart w:id="5" w:name="Ref_Figura3_label_and_number"/>
                      <w:r>
                        <w:rPr/>
                        <w:t xml:space="preserve">Figura </w:t>
                      </w:r>
                      <w:r>
                        <w:rPr/>
                        <w:fldChar w:fldCharType="begin"/>
                      </w:r>
                      <w:r>
                        <w:rPr/>
                        <w:instrText> SEQ Figura \* ARABIC </w:instrText>
                      </w:r>
                      <w:r>
                        <w:rPr/>
                        <w:fldChar w:fldCharType="separate"/>
                      </w:r>
                      <w:r>
                        <w:rPr/>
                        <w:t>5</w:t>
                      </w:r>
                      <w:r>
                        <w:rPr/>
                        <w:fldChar w:fldCharType="end"/>
                      </w:r>
                      <w:bookmarkEnd w:id="5"/>
                      <w:r>
                        <w:rPr/>
                        <w:t xml:space="preserve">: </w:t>
                      </w:r>
                      <w:r>
                        <w:rPr/>
                        <w:t>Circuito para o deslocamento CC do Sinal</w:t>
                      </w:r>
                    </w:p>
                  </w:txbxContent>
                </v:textbox>
                <w10:wrap type="square" side="largest"/>
              </v:rect>
            </w:pict>
          </mc:Fallback>
        </mc:AlternateConten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widowControl/>
        <w:suppressAutoHyphens w:val="true"/>
        <w:bidi w:val="0"/>
        <w:spacing w:lineRule="auto" w:line="360" w:before="0" w:after="0"/>
        <w:jc w:val="left"/>
        <w:rPr>
          <w:sz w:val="22"/>
          <w:szCs w:val="22"/>
        </w:rPr>
      </w:pPr>
      <w:r>
        <w:rPr>
          <w:sz w:val="22"/>
          <w:szCs w:val="22"/>
        </w:rPr>
      </w:r>
    </w:p>
    <w:p>
      <w:pPr>
        <w:pStyle w:val="Normal"/>
        <w:spacing w:lineRule="auto" w:line="360"/>
        <w:rPr/>
      </w:pPr>
      <w:r>
        <w:rPr>
          <w:b/>
          <w:bCs/>
          <w:sz w:val="22"/>
          <w:szCs w:val="22"/>
        </w:rPr>
        <w:t>- Uma plataforma computacional de baixo custo que será responsável por receber e tratar o sinal de saída do circuito montado.</w:t>
      </w:r>
    </w:p>
    <w:p>
      <w:pPr>
        <w:pStyle w:val="Normal"/>
        <w:spacing w:lineRule="auto" w:line="360"/>
        <w:rPr>
          <w:sz w:val="22"/>
          <w:szCs w:val="22"/>
          <w:highlight w:val="yellow"/>
        </w:rPr>
      </w:pPr>
      <w:r>
        <w:rPr>
          <w:sz w:val="22"/>
          <w:szCs w:val="22"/>
        </w:rPr>
        <w:t>Para início da bancada de testes, foi utilizado um ESP32</w:t>
      </w:r>
      <w:r>
        <w:rPr>
          <w:sz w:val="22"/>
          <w:szCs w:val="22"/>
        </w:rPr>
        <w:t xml:space="preserve"> </w:t>
      </w:r>
      <w:r>
        <w:rPr>
          <w:sz w:val="22"/>
          <w:szCs w:val="22"/>
        </w:rPr>
        <w:t xml:space="preserve">[8]. </w:t>
      </w:r>
      <w:r>
        <w:rPr>
          <w:sz w:val="22"/>
          <w:szCs w:val="22"/>
        </w:rPr>
        <w:t xml:space="preserve">pelas suas características um pouco mais robustas que outros sistemas computacionais de baixo custo na mesma faixa de preço (como Arduino). </w:t>
      </w:r>
      <w:r>
        <w:rPr>
          <w:sz w:val="22"/>
          <w:szCs w:val="22"/>
        </w:rPr>
        <w:t>Para as principais diferenças entre os diposítivos, tendo como base o Datasheet dos fabricantes [8] e [9] temos:</w:t>
      </w:r>
    </w:p>
    <w:p>
      <w:pPr>
        <w:pStyle w:val="Normal"/>
        <w:spacing w:lineRule="auto" w:line="360"/>
        <w:rPr>
          <w:sz w:val="22"/>
          <w:szCs w:val="22"/>
          <w:highlight w:val="yellow"/>
        </w:rPr>
      </w:pPr>
      <w:r>
        <w:rPr/>
      </w:r>
    </w:p>
    <w:tbl>
      <w:tblPr>
        <w:tblW w:w="9921" w:type="dxa"/>
        <w:jc w:val="left"/>
        <w:tblInd w:w="0" w:type="dxa"/>
        <w:tblCellMar>
          <w:top w:w="55" w:type="dxa"/>
          <w:left w:w="55" w:type="dxa"/>
          <w:bottom w:w="55" w:type="dxa"/>
          <w:right w:w="55" w:type="dxa"/>
        </w:tblCellMar>
      </w:tblPr>
      <w:tblGrid>
        <w:gridCol w:w="3307"/>
        <w:gridCol w:w="3307"/>
        <w:gridCol w:w="3307"/>
      </w:tblGrid>
      <w:tr>
        <w:trPr/>
        <w:tc>
          <w:tcPr>
            <w:tcW w:w="3307" w:type="dxa"/>
            <w:tcBorders>
              <w:top w:val="single" w:sz="2" w:space="0" w:color="000000"/>
              <w:left w:val="single" w:sz="2" w:space="0" w:color="000000"/>
              <w:bottom w:val="single" w:sz="2" w:space="0" w:color="000000"/>
            </w:tcBorders>
          </w:tcPr>
          <w:p>
            <w:pPr>
              <w:pStyle w:val="Contedodatabela"/>
              <w:rPr/>
            </w:pPr>
            <w:r>
              <w:rPr/>
              <w:t>Descrição</w:t>
            </w:r>
          </w:p>
        </w:tc>
        <w:tc>
          <w:tcPr>
            <w:tcW w:w="3307" w:type="dxa"/>
            <w:tcBorders>
              <w:top w:val="single" w:sz="2" w:space="0" w:color="000000"/>
              <w:left w:val="single" w:sz="2" w:space="0" w:color="000000"/>
              <w:bottom w:val="single" w:sz="2" w:space="0" w:color="000000"/>
            </w:tcBorders>
          </w:tcPr>
          <w:p>
            <w:pPr>
              <w:pStyle w:val="Contedodatabela"/>
              <w:rPr/>
            </w:pPr>
            <w:r>
              <w:rPr/>
              <w:t>Arduino UNO</w:t>
            </w:r>
          </w:p>
        </w:tc>
        <w:tc>
          <w:tcPr>
            <w:tcW w:w="3307" w:type="dxa"/>
            <w:tcBorders>
              <w:top w:val="single" w:sz="2" w:space="0" w:color="000000"/>
              <w:left w:val="single" w:sz="2" w:space="0" w:color="000000"/>
              <w:bottom w:val="single" w:sz="2" w:space="0" w:color="000000"/>
              <w:right w:val="single" w:sz="2" w:space="0" w:color="000000"/>
            </w:tcBorders>
          </w:tcPr>
          <w:p>
            <w:pPr>
              <w:pStyle w:val="Contedodatabela"/>
              <w:rPr/>
            </w:pPr>
            <w:r>
              <w:rPr/>
              <w:t>ESP32</w:t>
            </w:r>
          </w:p>
        </w:tc>
      </w:tr>
      <w:tr>
        <w:trPr/>
        <w:tc>
          <w:tcPr>
            <w:tcW w:w="3307" w:type="dxa"/>
            <w:tcBorders>
              <w:left w:val="single" w:sz="2" w:space="0" w:color="000000"/>
              <w:bottom w:val="single" w:sz="2" w:space="0" w:color="000000"/>
            </w:tcBorders>
          </w:tcPr>
          <w:p>
            <w:pPr>
              <w:pStyle w:val="Contedodatabela"/>
              <w:rPr/>
            </w:pPr>
            <w:r>
              <w:rPr/>
              <w:t>Pinos de I/O</w:t>
            </w:r>
          </w:p>
        </w:tc>
        <w:tc>
          <w:tcPr>
            <w:tcW w:w="3307" w:type="dxa"/>
            <w:tcBorders>
              <w:left w:val="single" w:sz="2" w:space="0" w:color="000000"/>
              <w:bottom w:val="single" w:sz="2" w:space="0" w:color="000000"/>
            </w:tcBorders>
          </w:tcPr>
          <w:p>
            <w:pPr>
              <w:pStyle w:val="Contedodatabela"/>
              <w:rPr>
                <w:b w:val="false"/>
                <w:b w:val="false"/>
                <w:bCs w:val="false"/>
                <w:u w:val="none"/>
              </w:rPr>
            </w:pPr>
            <w:r>
              <w:rPr>
                <w:b w:val="false"/>
                <w:bCs w:val="false"/>
                <w:u w:val="none"/>
              </w:rPr>
              <w:t>23 pinos com 6PWM</w:t>
            </w:r>
          </w:p>
        </w:tc>
        <w:tc>
          <w:tcPr>
            <w:tcW w:w="3307" w:type="dxa"/>
            <w:tcBorders>
              <w:left w:val="single" w:sz="2" w:space="0" w:color="000000"/>
              <w:bottom w:val="single" w:sz="2" w:space="0" w:color="000000"/>
              <w:right w:val="single" w:sz="2" w:space="0" w:color="000000"/>
            </w:tcBorders>
          </w:tcPr>
          <w:p>
            <w:pPr>
              <w:pStyle w:val="Contedodatabela"/>
              <w:widowControl/>
              <w:ind w:left="0" w:right="0" w:hanging="0"/>
              <w:jc w:val="left"/>
              <w:rPr>
                <w:b w:val="false"/>
                <w:b w:val="false"/>
                <w:bCs w:val="false"/>
                <w:u w:val="none"/>
              </w:rPr>
            </w:pPr>
            <w:r>
              <w:rPr>
                <w:b w:val="false"/>
                <w:bCs w:val="false"/>
                <w:u w:val="none"/>
              </w:rPr>
              <w:t>34 pinos com 16 PWM</w:t>
            </w:r>
          </w:p>
        </w:tc>
      </w:tr>
      <w:tr>
        <w:trPr/>
        <w:tc>
          <w:tcPr>
            <w:tcW w:w="3307" w:type="dxa"/>
            <w:tcBorders>
              <w:left w:val="single" w:sz="2" w:space="0" w:color="000000"/>
              <w:bottom w:val="single" w:sz="2" w:space="0" w:color="000000"/>
            </w:tcBorders>
          </w:tcPr>
          <w:p>
            <w:pPr>
              <w:pStyle w:val="Contedodatabela"/>
              <w:rPr/>
            </w:pPr>
            <w:r>
              <w:rPr/>
              <w:t>Memória RAM/SRAM</w:t>
            </w:r>
          </w:p>
        </w:tc>
        <w:tc>
          <w:tcPr>
            <w:tcW w:w="3307" w:type="dxa"/>
            <w:tcBorders>
              <w:left w:val="single" w:sz="2" w:space="0" w:color="000000"/>
              <w:bottom w:val="single" w:sz="2" w:space="0" w:color="000000"/>
            </w:tcBorders>
          </w:tcPr>
          <w:p>
            <w:pPr>
              <w:pStyle w:val="Contedodatabela"/>
              <w:rPr>
                <w:b w:val="false"/>
                <w:b w:val="false"/>
                <w:bCs w:val="false"/>
                <w:u w:val="none"/>
              </w:rPr>
            </w:pPr>
            <w:r>
              <w:rPr>
                <w:b w:val="false"/>
                <w:bCs w:val="false"/>
                <w:u w:val="none"/>
              </w:rPr>
              <w:t>2 kB</w:t>
            </w:r>
          </w:p>
        </w:tc>
        <w:tc>
          <w:tcPr>
            <w:tcW w:w="3307" w:type="dxa"/>
            <w:tcBorders>
              <w:left w:val="single" w:sz="2" w:space="0" w:color="000000"/>
              <w:bottom w:val="single" w:sz="2" w:space="0" w:color="000000"/>
              <w:right w:val="single" w:sz="2" w:space="0" w:color="000000"/>
            </w:tcBorders>
          </w:tcPr>
          <w:p>
            <w:pPr>
              <w:pStyle w:val="Contedodatabela"/>
              <w:rPr>
                <w:b w:val="false"/>
                <w:b w:val="false"/>
                <w:bCs w:val="false"/>
                <w:u w:val="none"/>
              </w:rPr>
            </w:pPr>
            <w:r>
              <w:rPr>
                <w:b w:val="false"/>
                <w:bCs w:val="false"/>
                <w:u w:val="none"/>
              </w:rPr>
              <w:t>520 kB</w:t>
            </w:r>
          </w:p>
        </w:tc>
      </w:tr>
      <w:tr>
        <w:trPr/>
        <w:tc>
          <w:tcPr>
            <w:tcW w:w="3307" w:type="dxa"/>
            <w:tcBorders>
              <w:left w:val="single" w:sz="2" w:space="0" w:color="000000"/>
              <w:bottom w:val="single" w:sz="2" w:space="0" w:color="000000"/>
            </w:tcBorders>
          </w:tcPr>
          <w:p>
            <w:pPr>
              <w:pStyle w:val="Contedodatabela"/>
              <w:rPr/>
            </w:pPr>
            <w:r>
              <w:rPr/>
              <w:t>Temporizadores</w:t>
            </w:r>
          </w:p>
        </w:tc>
        <w:tc>
          <w:tcPr>
            <w:tcW w:w="3307" w:type="dxa"/>
            <w:tcBorders>
              <w:left w:val="single" w:sz="2" w:space="0" w:color="000000"/>
              <w:bottom w:val="single" w:sz="2" w:space="0" w:color="000000"/>
            </w:tcBorders>
          </w:tcPr>
          <w:p>
            <w:pPr>
              <w:pStyle w:val="Contedodatabela"/>
              <w:rPr>
                <w:b w:val="false"/>
                <w:b w:val="false"/>
                <w:bCs w:val="false"/>
                <w:u w:val="none"/>
              </w:rPr>
            </w:pPr>
            <w:r>
              <w:rPr>
                <w:b w:val="false"/>
                <w:bCs w:val="false"/>
                <w:u w:val="none"/>
              </w:rPr>
              <w:t>3 Timers de 16-bits e dois de 8bits</w:t>
            </w:r>
          </w:p>
        </w:tc>
        <w:tc>
          <w:tcPr>
            <w:tcW w:w="3307" w:type="dxa"/>
            <w:tcBorders>
              <w:left w:val="single" w:sz="2" w:space="0" w:color="000000"/>
              <w:bottom w:val="single" w:sz="2" w:space="0" w:color="000000"/>
              <w:right w:val="single" w:sz="2" w:space="0" w:color="000000"/>
            </w:tcBorders>
          </w:tcPr>
          <w:p>
            <w:pPr>
              <w:pStyle w:val="Contedodatabela"/>
              <w:rPr>
                <w:b w:val="false"/>
                <w:b w:val="false"/>
                <w:bCs w:val="false"/>
                <w:u w:val="none"/>
              </w:rPr>
            </w:pPr>
            <w:r>
              <w:rPr>
                <w:b w:val="false"/>
                <w:bCs w:val="false"/>
                <w:u w:val="none"/>
              </w:rPr>
              <w:t>4 timres de 64-bits</w:t>
            </w:r>
          </w:p>
        </w:tc>
      </w:tr>
      <w:tr>
        <w:trPr/>
        <w:tc>
          <w:tcPr>
            <w:tcW w:w="3307" w:type="dxa"/>
            <w:tcBorders>
              <w:left w:val="single" w:sz="2" w:space="0" w:color="000000"/>
              <w:bottom w:val="single" w:sz="2" w:space="0" w:color="000000"/>
            </w:tcBorders>
          </w:tcPr>
          <w:p>
            <w:pPr>
              <w:pStyle w:val="Contedodatabela"/>
              <w:rPr/>
            </w:pPr>
            <w:r>
              <w:rPr/>
              <w:t>Memória Flash</w:t>
            </w:r>
          </w:p>
        </w:tc>
        <w:tc>
          <w:tcPr>
            <w:tcW w:w="3307" w:type="dxa"/>
            <w:tcBorders>
              <w:left w:val="single" w:sz="2" w:space="0" w:color="000000"/>
              <w:bottom w:val="single" w:sz="2" w:space="0" w:color="000000"/>
            </w:tcBorders>
          </w:tcPr>
          <w:p>
            <w:pPr>
              <w:pStyle w:val="Contedodatabela"/>
              <w:rPr>
                <w:b w:val="false"/>
                <w:b w:val="false"/>
                <w:bCs w:val="false"/>
                <w:u w:val="none"/>
              </w:rPr>
            </w:pPr>
            <w:r>
              <w:rPr>
                <w:b w:val="false"/>
                <w:bCs w:val="false"/>
                <w:u w:val="none"/>
              </w:rPr>
              <w:t>32 kB</w:t>
            </w:r>
          </w:p>
        </w:tc>
        <w:tc>
          <w:tcPr>
            <w:tcW w:w="3307" w:type="dxa"/>
            <w:tcBorders>
              <w:left w:val="single" w:sz="2" w:space="0" w:color="000000"/>
              <w:bottom w:val="single" w:sz="2" w:space="0" w:color="000000"/>
              <w:right w:val="single" w:sz="2" w:space="0" w:color="000000"/>
            </w:tcBorders>
          </w:tcPr>
          <w:p>
            <w:pPr>
              <w:pStyle w:val="Contedodatabela"/>
              <w:rPr>
                <w:b w:val="false"/>
                <w:b w:val="false"/>
                <w:bCs w:val="false"/>
                <w:u w:val="none"/>
              </w:rPr>
            </w:pPr>
            <w:r>
              <w:rPr>
                <w:b w:val="false"/>
                <w:bCs w:val="false"/>
                <w:u w:val="none"/>
              </w:rPr>
              <w:t>4 MB</w:t>
            </w:r>
          </w:p>
        </w:tc>
      </w:tr>
      <w:tr>
        <w:trPr/>
        <w:tc>
          <w:tcPr>
            <w:tcW w:w="3307" w:type="dxa"/>
            <w:tcBorders>
              <w:left w:val="single" w:sz="2" w:space="0" w:color="000000"/>
              <w:bottom w:val="single" w:sz="2" w:space="0" w:color="000000"/>
            </w:tcBorders>
          </w:tcPr>
          <w:p>
            <w:pPr>
              <w:pStyle w:val="Contedodatabela"/>
              <w:rPr/>
            </w:pPr>
            <w:r>
              <w:rPr/>
              <w:t>Memória ROM/EEPROM</w:t>
            </w:r>
          </w:p>
        </w:tc>
        <w:tc>
          <w:tcPr>
            <w:tcW w:w="3307" w:type="dxa"/>
            <w:tcBorders>
              <w:left w:val="single" w:sz="2" w:space="0" w:color="000000"/>
              <w:bottom w:val="single" w:sz="2" w:space="0" w:color="000000"/>
            </w:tcBorders>
          </w:tcPr>
          <w:p>
            <w:pPr>
              <w:pStyle w:val="Contedodatabela"/>
              <w:rPr>
                <w:b w:val="false"/>
                <w:b w:val="false"/>
                <w:bCs w:val="false"/>
                <w:u w:val="none"/>
              </w:rPr>
            </w:pPr>
            <w:r>
              <w:rPr>
                <w:b w:val="false"/>
                <w:bCs w:val="false"/>
                <w:u w:val="none"/>
              </w:rPr>
              <w:t>4 kB</w:t>
            </w:r>
          </w:p>
        </w:tc>
        <w:tc>
          <w:tcPr>
            <w:tcW w:w="3307" w:type="dxa"/>
            <w:tcBorders>
              <w:left w:val="single" w:sz="2" w:space="0" w:color="000000"/>
              <w:bottom w:val="single" w:sz="2" w:space="0" w:color="000000"/>
              <w:right w:val="single" w:sz="2" w:space="0" w:color="000000"/>
            </w:tcBorders>
          </w:tcPr>
          <w:p>
            <w:pPr>
              <w:pStyle w:val="Contedodatabela"/>
              <w:rPr>
                <w:b w:val="false"/>
                <w:b w:val="false"/>
                <w:bCs w:val="false"/>
                <w:u w:val="none"/>
              </w:rPr>
            </w:pPr>
            <w:r>
              <w:rPr>
                <w:b w:val="false"/>
                <w:bCs w:val="false"/>
                <w:u w:val="none"/>
              </w:rPr>
              <w:t>448 kB</w:t>
            </w:r>
          </w:p>
        </w:tc>
      </w:tr>
      <w:tr>
        <w:trPr/>
        <w:tc>
          <w:tcPr>
            <w:tcW w:w="3307" w:type="dxa"/>
            <w:tcBorders>
              <w:left w:val="single" w:sz="2" w:space="0" w:color="000000"/>
              <w:bottom w:val="single" w:sz="2" w:space="0" w:color="000000"/>
            </w:tcBorders>
          </w:tcPr>
          <w:p>
            <w:pPr>
              <w:pStyle w:val="Contedodatabela"/>
              <w:rPr/>
            </w:pPr>
            <w:r>
              <w:rPr/>
              <w:t>Wifi</w:t>
            </w:r>
          </w:p>
        </w:tc>
        <w:tc>
          <w:tcPr>
            <w:tcW w:w="3307" w:type="dxa"/>
            <w:tcBorders>
              <w:left w:val="single" w:sz="2" w:space="0" w:color="000000"/>
              <w:bottom w:val="single" w:sz="2" w:space="0" w:color="000000"/>
            </w:tcBorders>
          </w:tcPr>
          <w:p>
            <w:pPr>
              <w:pStyle w:val="Contedodatabela"/>
              <w:rPr>
                <w:b w:val="false"/>
                <w:b w:val="false"/>
                <w:bCs w:val="false"/>
                <w:u w:val="none"/>
              </w:rPr>
            </w:pPr>
            <w:r>
              <w:rPr>
                <w:b w:val="false"/>
                <w:bCs w:val="false"/>
                <w:u w:val="none"/>
              </w:rPr>
              <w:t>Não possui</w:t>
            </w:r>
          </w:p>
        </w:tc>
        <w:tc>
          <w:tcPr>
            <w:tcW w:w="3307" w:type="dxa"/>
            <w:tcBorders>
              <w:left w:val="single" w:sz="2" w:space="0" w:color="000000"/>
              <w:bottom w:val="single" w:sz="2" w:space="0" w:color="000000"/>
              <w:right w:val="single" w:sz="2" w:space="0" w:color="000000"/>
            </w:tcBorders>
          </w:tcPr>
          <w:p>
            <w:pPr>
              <w:pStyle w:val="Contedodatabela"/>
              <w:rPr>
                <w:b w:val="false"/>
                <w:b w:val="false"/>
                <w:bCs w:val="false"/>
                <w:u w:val="none"/>
              </w:rPr>
            </w:pPr>
            <w:r>
              <w:rPr>
                <w:b w:val="false"/>
                <w:bCs w:val="false"/>
                <w:u w:val="none"/>
              </w:rPr>
              <w:t>Possui</w:t>
            </w:r>
          </w:p>
        </w:tc>
      </w:tr>
      <w:tr>
        <w:trPr>
          <w:trHeight w:val="448" w:hRule="atLeast"/>
        </w:trPr>
        <w:tc>
          <w:tcPr>
            <w:tcW w:w="3307" w:type="dxa"/>
            <w:tcBorders>
              <w:left w:val="single" w:sz="2" w:space="0" w:color="000000"/>
              <w:bottom w:val="single" w:sz="2" w:space="0" w:color="000000"/>
            </w:tcBorders>
          </w:tcPr>
          <w:p>
            <w:pPr>
              <w:pStyle w:val="Contedodatabela"/>
              <w:rPr/>
            </w:pPr>
            <w:r>
              <w:rPr/>
              <w:t>Frequência de Operaçao</w:t>
            </w:r>
          </w:p>
        </w:tc>
        <w:tc>
          <w:tcPr>
            <w:tcW w:w="3307" w:type="dxa"/>
            <w:tcBorders>
              <w:left w:val="single" w:sz="2" w:space="0" w:color="000000"/>
              <w:bottom w:val="single" w:sz="2" w:space="0" w:color="000000"/>
            </w:tcBorders>
          </w:tcPr>
          <w:p>
            <w:pPr>
              <w:pStyle w:val="Contedodatabela"/>
              <w:rPr>
                <w:b w:val="false"/>
                <w:b w:val="false"/>
                <w:bCs w:val="false"/>
                <w:u w:val="none"/>
              </w:rPr>
            </w:pPr>
            <w:r>
              <w:rPr>
                <w:b w:val="false"/>
                <w:bCs w:val="false"/>
                <w:u w:val="none"/>
              </w:rPr>
              <w:t>0 – 16 MHz</w:t>
            </w:r>
          </w:p>
        </w:tc>
        <w:tc>
          <w:tcPr>
            <w:tcW w:w="3307" w:type="dxa"/>
            <w:tcBorders>
              <w:left w:val="single" w:sz="2" w:space="0" w:color="000000"/>
              <w:bottom w:val="single" w:sz="2" w:space="0" w:color="000000"/>
              <w:right w:val="single" w:sz="2" w:space="0" w:color="000000"/>
            </w:tcBorders>
          </w:tcPr>
          <w:p>
            <w:pPr>
              <w:pStyle w:val="Contedodatabela"/>
              <w:rPr>
                <w:b w:val="false"/>
                <w:b w:val="false"/>
                <w:bCs w:val="false"/>
                <w:u w:val="none"/>
              </w:rPr>
            </w:pPr>
            <w:r>
              <w:rPr>
                <w:b w:val="false"/>
                <w:bCs w:val="false"/>
                <w:u w:val="none"/>
              </w:rPr>
              <w:t>80 – 240 MHz</w:t>
            </w:r>
          </w:p>
        </w:tc>
      </w:tr>
    </w:tbl>
    <w:p>
      <w:pPr>
        <w:pStyle w:val="Normal"/>
        <w:spacing w:lineRule="auto" w:line="360"/>
        <w:rPr>
          <w:sz w:val="22"/>
          <w:szCs w:val="22"/>
          <w:highlight w:val="yellow"/>
        </w:rPr>
      </w:pPr>
      <w:r>
        <w:rPr/>
      </w:r>
    </w:p>
    <w:p>
      <w:pPr>
        <w:pStyle w:val="Normal"/>
        <w:spacing w:lineRule="auto" w:line="360"/>
        <w:rPr>
          <w:sz w:val="22"/>
          <w:szCs w:val="22"/>
          <w:highlight w:val="yellow"/>
        </w:rPr>
      </w:pPr>
      <w:r>
        <w:rPr>
          <w:rFonts w:eastAsia="Times New Roman" w:cs="Times New Roman"/>
          <w:color w:val="auto"/>
          <w:kern w:val="0"/>
          <w:sz w:val="22"/>
          <w:szCs w:val="22"/>
          <w:lang w:val="pt-BR" w:eastAsia="zh-CN" w:bidi="ar-SA"/>
        </w:rPr>
        <w:t>Unidades do</w:t>
      </w:r>
      <w:r>
        <w:rPr>
          <w:sz w:val="22"/>
          <w:szCs w:val="22"/>
        </w:rPr>
        <w:t xml:space="preserve"> Arduino UNO podem ser encontradas no Brasil por cerca de R$70,00 cada. Já o ESP32, está disponível por cerca de R$40,00 cada.</w:t>
      </w:r>
    </w:p>
    <w:p>
      <w:pPr>
        <w:pStyle w:val="Normal"/>
        <w:spacing w:lineRule="auto" w:line="360"/>
        <w:rPr>
          <w:sz w:val="22"/>
          <w:szCs w:val="22"/>
          <w:highlight w:val="yellow"/>
        </w:rPr>
      </w:pPr>
      <w:r>
        <w:rPr/>
      </w:r>
    </w:p>
    <w:p>
      <w:pPr>
        <w:pStyle w:val="Normal"/>
        <w:spacing w:lineRule="auto" w:line="360"/>
        <w:rPr>
          <w:sz w:val="22"/>
          <w:szCs w:val="22"/>
          <w:highlight w:val="yellow"/>
        </w:rPr>
      </w:pPr>
      <w:r>
        <w:rPr>
          <w:sz w:val="22"/>
          <w:szCs w:val="22"/>
        </w:rPr>
        <w:t xml:space="preserve"> </w:t>
      </w:r>
      <w:r>
        <w:rPr>
          <w:sz w:val="22"/>
          <w:szCs w:val="22"/>
          <w:highlight w:val="yellow"/>
        </w:rPr>
        <w:t>.</w:t>
      </w:r>
      <w:r>
        <w:rPr>
          <w:sz w:val="22"/>
          <w:szCs w:val="22"/>
        </w:rPr>
        <w:t xml:space="preserve"> Uma foto do dispositivo utilizado, montado em uma placa de desenvolvimento ESP32 DEVKIT V4</w:t>
      </w:r>
      <w:r>
        <w:rPr>
          <w:sz w:val="22"/>
          <w:szCs w:val="22"/>
        </w:rPr>
        <w:t xml:space="preserve"> </w:t>
      </w:r>
      <w:r>
        <w:rPr>
          <w:sz w:val="22"/>
          <w:szCs w:val="22"/>
        </w:rPr>
        <w:t xml:space="preserve">[9] </w:t>
      </w:r>
      <w:r>
        <w:rPr>
          <w:sz w:val="22"/>
          <w:szCs w:val="22"/>
        </w:rPr>
        <w:t xml:space="preserve">se encontra na </w:t>
      </w:r>
      <w:r>
        <w:rPr>
          <w:sz w:val="22"/>
          <w:szCs w:val="22"/>
        </w:rPr>
        <w:fldChar w:fldCharType="begin"/>
      </w:r>
      <w:r>
        <w:rPr>
          <w:sz w:val="22"/>
          <w:szCs w:val="22"/>
        </w:rPr>
        <w:instrText> REF Ref_Figura4_label_and_number \h </w:instrText>
      </w:r>
      <w:r>
        <w:rPr>
          <w:sz w:val="22"/>
          <w:szCs w:val="22"/>
        </w:rPr>
        <w:fldChar w:fldCharType="separate"/>
      </w:r>
      <w:r>
        <w:rPr>
          <w:sz w:val="22"/>
          <w:szCs w:val="22"/>
        </w:rPr>
        <w:t>Figura 6</w:t>
      </w:r>
      <w:r>
        <w:rPr>
          <w:sz w:val="22"/>
          <w:szCs w:val="22"/>
        </w:rPr>
        <w:fldChar w:fldCharType="end"/>
      </w:r>
      <w:r>
        <w:rPr>
          <w:sz w:val="22"/>
          <w:szCs w:val="22"/>
        </w:rPr>
        <w:t>..</w:t>
      </w:r>
    </w:p>
    <w:p>
      <w:pPr>
        <w:pStyle w:val="Normal"/>
        <w:spacing w:lineRule="auto" w:line="360"/>
        <w:rPr/>
      </w:pPr>
      <w:r>
        <w:rPr/>
      </w:r>
    </w:p>
    <w:p>
      <w:pPr>
        <w:pStyle w:val="Normal"/>
        <w:spacing w:lineRule="auto" w:line="360"/>
        <w:rPr/>
      </w:pPr>
      <w:r>
        <w:rPr/>
      </w:r>
      <w:r>
        <mc:AlternateContent>
          <mc:Choice Requires="wps">
            <w:drawing>
              <wp:anchor behindDoc="0" distT="0" distB="0" distL="0" distR="0" simplePos="0" locked="0" layoutInCell="1" allowOverlap="1" relativeHeight="9">
                <wp:simplePos x="0" y="0"/>
                <wp:positionH relativeFrom="column">
                  <wp:posOffset>2320925</wp:posOffset>
                </wp:positionH>
                <wp:positionV relativeFrom="paragraph">
                  <wp:posOffset>28575</wp:posOffset>
                </wp:positionV>
                <wp:extent cx="1654175" cy="2971165"/>
                <wp:effectExtent l="0" t="0" r="0" b="0"/>
                <wp:wrapSquare wrapText="largest"/>
                <wp:docPr id="22" name="Quadro8"/>
                <a:graphic xmlns:a="http://schemas.openxmlformats.org/drawingml/2006/main">
                  <a:graphicData uri="http://schemas.microsoft.com/office/word/2010/wordprocessingShape">
                    <wps:wsp>
                      <wps:cNvSpPr txBox="1"/>
                      <wps:spPr>
                        <a:xfrm>
                          <a:off x="0" y="0"/>
                          <a:ext cx="1654175" cy="2971165"/>
                        </a:xfrm>
                        <a:prstGeom prst="rect"/>
                      </wps:spPr>
                      <wps:txbx>
                        <w:txbxContent>
                          <w:p>
                            <w:pPr>
                              <w:pStyle w:val="Figura"/>
                              <w:spacing w:before="120" w:after="120"/>
                              <w:rPr/>
                            </w:pPr>
                            <w:r>
                              <w:rPr/>
                              <w:drawing>
                                <wp:inline distT="0" distB="0" distL="0" distR="0">
                                  <wp:extent cx="1654175" cy="2511425"/>
                                  <wp:effectExtent l="0" t="0" r="0" b="0"/>
                                  <wp:docPr id="23"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8" descr=""/>
                                          <pic:cNvPicPr>
                                            <a:picLocks noChangeAspect="1" noChangeArrowheads="1"/>
                                          </pic:cNvPicPr>
                                        </pic:nvPicPr>
                                        <pic:blipFill>
                                          <a:blip r:embed="rId7"/>
                                          <a:srcRect l="-152" t="-100" r="-152" b="-100"/>
                                          <a:stretch>
                                            <a:fillRect/>
                                          </a:stretch>
                                        </pic:blipFill>
                                        <pic:spPr bwMode="auto">
                                          <a:xfrm>
                                            <a:off x="0" y="0"/>
                                            <a:ext cx="1654175" cy="2511425"/>
                                          </a:xfrm>
                                          <a:prstGeom prst="rect">
                                            <a:avLst/>
                                          </a:prstGeom>
                                        </pic:spPr>
                                      </pic:pic>
                                    </a:graphicData>
                                  </a:graphic>
                                </wp:inline>
                              </w:drawing>
                            </w:r>
                            <w:r>
                              <w:rPr>
                                <w:vanish/>
                                <w:rPrChange w:id="0" w:author="Lucas Abdalla" w:date="2020-03-07T16:30:01Z"/>
                              </w:rPr>
                              <w:br/>
                            </w:r>
                            <w:bookmarkStart w:id="6" w:name="Ref_Figura4_label_and_number"/>
                            <w:r>
                              <w:rPr/>
                              <w:t xml:space="preserve">Figura </w:t>
                            </w:r>
                            <w:r>
                              <w:rPr/>
                              <w:fldChar w:fldCharType="begin"/>
                            </w:r>
                            <w:r>
                              <w:rPr/>
                              <w:instrText> SEQ Figura \* ARABIC </w:instrText>
                            </w:r>
                            <w:r>
                              <w:rPr/>
                              <w:fldChar w:fldCharType="separate"/>
                            </w:r>
                            <w:r>
                              <w:rPr/>
                              <w:t>6</w:t>
                            </w:r>
                            <w:r>
                              <w:rPr/>
                              <w:fldChar w:fldCharType="end"/>
                            </w:r>
                            <w:bookmarkEnd w:id="6"/>
                            <w:r>
                              <w:rPr/>
                              <w:t xml:space="preserve">: </w:t>
                            </w:r>
                            <w:r>
                              <w:rPr/>
                              <w:t>ESP32 DEVKIT V4</w:t>
                            </w:r>
                          </w:p>
                        </w:txbxContent>
                      </wps:txbx>
                      <wps:bodyPr anchor="t" lIns="0" tIns="0" rIns="0" bIns="0">
                        <a:noAutofit/>
                      </wps:bodyPr>
                    </wps:wsp>
                  </a:graphicData>
                </a:graphic>
              </wp:anchor>
            </w:drawing>
          </mc:Choice>
          <mc:Fallback>
            <w:pict>
              <v:rect style="position:absolute;rotation:0;width:130.25pt;height:233.95pt;mso-wrap-distance-left:0pt;mso-wrap-distance-right:0pt;mso-wrap-distance-top:0pt;mso-wrap-distance-bottom:0pt;margin-top:2.25pt;mso-position-vertical-relative:text;margin-left:182.75pt;mso-position-horizontal-relative:text">
                <v:textbox inset="0in,0in,0in,0in">
                  <w:txbxContent>
                    <w:p>
                      <w:pPr>
                        <w:pStyle w:val="Figura"/>
                        <w:spacing w:before="120" w:after="120"/>
                        <w:rPr/>
                      </w:pPr>
                      <w:r>
                        <w:rPr/>
                        <w:drawing>
                          <wp:inline distT="0" distB="0" distL="0" distR="0">
                            <wp:extent cx="1654175" cy="2511425"/>
                            <wp:effectExtent l="0" t="0" r="0" b="0"/>
                            <wp:docPr id="2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8" descr=""/>
                                    <pic:cNvPicPr>
                                      <a:picLocks noChangeAspect="1" noChangeArrowheads="1"/>
                                    </pic:cNvPicPr>
                                  </pic:nvPicPr>
                                  <pic:blipFill>
                                    <a:blip r:embed="rId7"/>
                                    <a:srcRect l="-152" t="-100" r="-152" b="-100"/>
                                    <a:stretch>
                                      <a:fillRect/>
                                    </a:stretch>
                                  </pic:blipFill>
                                  <pic:spPr bwMode="auto">
                                    <a:xfrm>
                                      <a:off x="0" y="0"/>
                                      <a:ext cx="1654175" cy="2511425"/>
                                    </a:xfrm>
                                    <a:prstGeom prst="rect">
                                      <a:avLst/>
                                    </a:prstGeom>
                                  </pic:spPr>
                                </pic:pic>
                              </a:graphicData>
                            </a:graphic>
                          </wp:inline>
                        </w:drawing>
                      </w:r>
                      <w:r>
                        <w:rPr>
                          <w:vanish/>
                          <w:rPrChange w:id="0" w:author="Lucas Abdalla" w:date="2020-03-07T16:30:01Z"/>
                        </w:rPr>
                        <w:br/>
                      </w:r>
                      <w:bookmarkStart w:id="7" w:name="Ref_Figura4_label_and_number"/>
                      <w:r>
                        <w:rPr/>
                        <w:t xml:space="preserve">Figura </w:t>
                      </w:r>
                      <w:r>
                        <w:rPr/>
                        <w:fldChar w:fldCharType="begin"/>
                      </w:r>
                      <w:r>
                        <w:rPr/>
                        <w:instrText> SEQ Figura \* ARABIC </w:instrText>
                      </w:r>
                      <w:r>
                        <w:rPr/>
                        <w:fldChar w:fldCharType="separate"/>
                      </w:r>
                      <w:r>
                        <w:rPr/>
                        <w:t>6</w:t>
                      </w:r>
                      <w:r>
                        <w:rPr/>
                        <w:fldChar w:fldCharType="end"/>
                      </w:r>
                      <w:bookmarkEnd w:id="7"/>
                      <w:r>
                        <w:rPr/>
                        <w:t xml:space="preserve">: </w:t>
                      </w:r>
                      <w:r>
                        <w:rPr/>
                        <w:t>ESP32 DEVKIT V4</w:t>
                      </w:r>
                    </w:p>
                  </w:txbxContent>
                </v:textbox>
                <w10:wrap type="square" side="largest"/>
              </v:rect>
            </w:pict>
          </mc:Fallback>
        </mc:AlternateConten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sz w:val="22"/>
          <w:szCs w:val="22"/>
          <w:highlight w:val="yellow"/>
        </w:rPr>
      </w:pPr>
      <w:r>
        <w:rPr>
          <w:sz w:val="22"/>
          <w:szCs w:val="22"/>
        </w:rPr>
        <w:t xml:space="preserve">Juntando as três partes isoladas num diagrama, temos: </w:t>
      </w:r>
    </w:p>
    <w:p>
      <w:pPr>
        <w:pStyle w:val="Normal"/>
        <w:spacing w:lineRule="auto" w:line="360"/>
        <w:rPr/>
      </w:pPr>
      <w:r>
        <w:rPr/>
        <w:drawing>
          <wp:anchor behindDoc="0" distT="0" distB="0" distL="0" distR="0" simplePos="0" locked="0" layoutInCell="1" allowOverlap="1" relativeHeight="11">
            <wp:simplePos x="0" y="0"/>
            <wp:positionH relativeFrom="column">
              <wp:posOffset>0</wp:posOffset>
            </wp:positionH>
            <wp:positionV relativeFrom="paragraph">
              <wp:posOffset>95250</wp:posOffset>
            </wp:positionV>
            <wp:extent cx="6296660" cy="3630930"/>
            <wp:effectExtent l="0" t="0" r="0" b="0"/>
            <wp:wrapSquare wrapText="largest"/>
            <wp:docPr id="2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9" descr=""/>
                    <pic:cNvPicPr>
                      <a:picLocks noChangeAspect="1" noChangeArrowheads="1"/>
                    </pic:cNvPicPr>
                  </pic:nvPicPr>
                  <pic:blipFill>
                    <a:blip r:embed="rId8"/>
                    <a:srcRect l="-29" t="-49" r="-29" b="980"/>
                    <a:stretch>
                      <a:fillRect/>
                    </a:stretch>
                  </pic:blipFill>
                  <pic:spPr bwMode="auto">
                    <a:xfrm>
                      <a:off x="0" y="0"/>
                      <a:ext cx="6296660" cy="3630930"/>
                    </a:xfrm>
                    <a:prstGeom prst="rect">
                      <a:avLst/>
                    </a:prstGeom>
                  </pic:spPr>
                </pic:pic>
              </a:graphicData>
            </a:graphic>
          </wp:anchor>
        </w:drawing>
      </w:r>
    </w:p>
    <w:p>
      <w:pPr>
        <w:pStyle w:val="Normal"/>
        <w:spacing w:lineRule="auto" w:line="360"/>
        <w:rPr/>
      </w:pPr>
      <w:r>
        <w:rPr>
          <w:sz w:val="22"/>
          <w:szCs w:val="22"/>
        </w:rPr>
        <w:t>Reproduzindo, temos:</w:t>
      </w:r>
    </w:p>
    <w:p>
      <w:pPr>
        <w:pStyle w:val="Normal"/>
        <w:spacing w:lineRule="auto" w:line="360"/>
        <w:rPr>
          <w:sz w:val="22"/>
          <w:szCs w:val="22"/>
        </w:rPr>
      </w:pPr>
      <w:r>
        <w:rPr>
          <w:sz w:val="22"/>
          <w:szCs w:val="22"/>
        </w:rPr>
      </w:r>
      <w:r>
        <mc:AlternateContent>
          <mc:Choice Requires="wps">
            <w:drawing>
              <wp:anchor behindDoc="0" distT="0" distB="0" distL="0" distR="0" simplePos="0" locked="0" layoutInCell="1" allowOverlap="1" relativeHeight="13">
                <wp:simplePos x="0" y="0"/>
                <wp:positionH relativeFrom="column">
                  <wp:posOffset>607060</wp:posOffset>
                </wp:positionH>
                <wp:positionV relativeFrom="paragraph">
                  <wp:posOffset>102235</wp:posOffset>
                </wp:positionV>
                <wp:extent cx="5097145" cy="3588385"/>
                <wp:effectExtent l="0" t="0" r="0" b="0"/>
                <wp:wrapSquare wrapText="largest"/>
                <wp:docPr id="26" name="Quadro9"/>
                <a:graphic xmlns:a="http://schemas.openxmlformats.org/drawingml/2006/main">
                  <a:graphicData uri="http://schemas.microsoft.com/office/word/2010/wordprocessingShape">
                    <wps:wsp>
                      <wps:cNvSpPr txBox="1"/>
                      <wps:spPr>
                        <a:xfrm>
                          <a:off x="0" y="0"/>
                          <a:ext cx="5097145" cy="3588385"/>
                        </a:xfrm>
                        <a:prstGeom prst="rect"/>
                      </wps:spPr>
                      <wps:txbx>
                        <w:txbxContent>
                          <w:p>
                            <w:pPr>
                              <w:pStyle w:val="Figura"/>
                              <w:spacing w:before="120" w:after="120"/>
                              <w:jc w:val="center"/>
                              <w:rPr/>
                            </w:pPr>
                            <w:r>
                              <w:rPr/>
                              <w:drawing>
                                <wp:inline distT="0" distB="0" distL="0" distR="0">
                                  <wp:extent cx="5097145" cy="3303905"/>
                                  <wp:effectExtent l="0" t="0" r="0" b="0"/>
                                  <wp:docPr id="27"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11" descr=""/>
                                          <pic:cNvPicPr>
                                            <a:picLocks noChangeAspect="1" noChangeArrowheads="1"/>
                                          </pic:cNvPicPr>
                                        </pic:nvPicPr>
                                        <pic:blipFill>
                                          <a:blip r:embed="rId9"/>
                                          <a:srcRect l="-7" t="-11" r="-7" b="-11"/>
                                          <a:stretch>
                                            <a:fillRect/>
                                          </a:stretch>
                                        </pic:blipFill>
                                        <pic:spPr bwMode="auto">
                                          <a:xfrm>
                                            <a:off x="0" y="0"/>
                                            <a:ext cx="5097145" cy="3303905"/>
                                          </a:xfrm>
                                          <a:prstGeom prst="rect">
                                            <a:avLst/>
                                          </a:prstGeom>
                                        </pic:spPr>
                                      </pic:pic>
                                    </a:graphicData>
                                  </a:graphic>
                                </wp:inline>
                              </w:drawing>
                            </w:r>
                            <w:r>
                              <w:rPr>
                                <w:vanish/>
                                <w:rPrChange w:id="0" w:author="Lucas Abdalla" w:date="2020-03-07T16:33:30Z"/>
                              </w:rPr>
                              <w:br/>
                            </w:r>
                            <w:r>
                              <w:rPr/>
                              <w:t xml:space="preserve">Figura </w:t>
                            </w:r>
                            <w:r>
                              <w:rPr/>
                              <w:fldChar w:fldCharType="begin"/>
                            </w:r>
                            <w:r>
                              <w:rPr/>
                              <w:instrText> SEQ Figura \* ARABIC </w:instrText>
                            </w:r>
                            <w:r>
                              <w:rPr/>
                              <w:fldChar w:fldCharType="separate"/>
                            </w:r>
                            <w:r>
                              <w:rPr/>
                              <w:t>7</w:t>
                            </w:r>
                            <w:r>
                              <w:rPr/>
                              <w:fldChar w:fldCharType="end"/>
                            </w:r>
                            <w:r>
                              <w:rPr/>
                              <w:t>: Bancada de testes</w:t>
                            </w:r>
                          </w:p>
                        </w:txbxContent>
                      </wps:txbx>
                      <wps:bodyPr anchor="t" lIns="0" tIns="0" rIns="0" bIns="0">
                        <a:noAutofit/>
                      </wps:bodyPr>
                    </wps:wsp>
                  </a:graphicData>
                </a:graphic>
              </wp:anchor>
            </w:drawing>
          </mc:Choice>
          <mc:Fallback>
            <w:pict>
              <v:rect style="position:absolute;rotation:0;width:401.35pt;height:282.55pt;mso-wrap-distance-left:0pt;mso-wrap-distance-right:0pt;mso-wrap-distance-top:0pt;mso-wrap-distance-bottom:0pt;margin-top:8.05pt;mso-position-vertical-relative:text;margin-left:47.8pt;mso-position-horizontal-relative:text">
                <v:textbox inset="0in,0in,0in,0in">
                  <w:txbxContent>
                    <w:p>
                      <w:pPr>
                        <w:pStyle w:val="Figura"/>
                        <w:spacing w:before="120" w:after="120"/>
                        <w:jc w:val="center"/>
                        <w:rPr/>
                      </w:pPr>
                      <w:r>
                        <w:rPr/>
                        <w:drawing>
                          <wp:inline distT="0" distB="0" distL="0" distR="0">
                            <wp:extent cx="5097145" cy="3303905"/>
                            <wp:effectExtent l="0" t="0" r="0" b="0"/>
                            <wp:docPr id="28"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1" descr=""/>
                                    <pic:cNvPicPr>
                                      <a:picLocks noChangeAspect="1" noChangeArrowheads="1"/>
                                    </pic:cNvPicPr>
                                  </pic:nvPicPr>
                                  <pic:blipFill>
                                    <a:blip r:embed="rId9"/>
                                    <a:srcRect l="-7" t="-11" r="-7" b="-11"/>
                                    <a:stretch>
                                      <a:fillRect/>
                                    </a:stretch>
                                  </pic:blipFill>
                                  <pic:spPr bwMode="auto">
                                    <a:xfrm>
                                      <a:off x="0" y="0"/>
                                      <a:ext cx="5097145" cy="3303905"/>
                                    </a:xfrm>
                                    <a:prstGeom prst="rect">
                                      <a:avLst/>
                                    </a:prstGeom>
                                  </pic:spPr>
                                </pic:pic>
                              </a:graphicData>
                            </a:graphic>
                          </wp:inline>
                        </w:drawing>
                      </w:r>
                      <w:r>
                        <w:rPr>
                          <w:vanish/>
                          <w:rPrChange w:id="0" w:author="Lucas Abdalla" w:date="2020-03-07T16:33:30Z"/>
                        </w:rPr>
                        <w:br/>
                      </w:r>
                      <w:r>
                        <w:rPr/>
                        <w:t xml:space="preserve">Figura </w:t>
                      </w:r>
                      <w:r>
                        <w:rPr/>
                        <w:fldChar w:fldCharType="begin"/>
                      </w:r>
                      <w:r>
                        <w:rPr/>
                        <w:instrText> SEQ Figura \* ARABIC </w:instrText>
                      </w:r>
                      <w:r>
                        <w:rPr/>
                        <w:fldChar w:fldCharType="separate"/>
                      </w:r>
                      <w:r>
                        <w:rPr/>
                        <w:t>7</w:t>
                      </w:r>
                      <w:r>
                        <w:rPr/>
                        <w:fldChar w:fldCharType="end"/>
                      </w:r>
                      <w:r>
                        <w:rPr/>
                        <w:t>: Bancada de testes</w:t>
                      </w:r>
                    </w:p>
                  </w:txbxContent>
                </v:textbox>
                <w10:wrap type="square" side="largest"/>
              </v:rect>
            </w:pict>
          </mc:Fallback>
        </mc:AlternateConten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pPr>
      <w:r>
        <w:rPr>
          <w:b/>
          <w:bCs/>
          <w:sz w:val="22"/>
          <w:szCs w:val="22"/>
        </w:rPr>
        <w:t>4.2 Produção de um código para o ESP32 que faça a leitura da corrente que passa pelo TC.</w:t>
      </w:r>
    </w:p>
    <w:p>
      <w:pPr>
        <w:pStyle w:val="Normal"/>
        <w:spacing w:lineRule="auto" w:line="360"/>
        <w:rPr/>
      </w:pPr>
      <w:r>
        <w:rPr>
          <w:b/>
          <w:bCs/>
          <w:sz w:val="22"/>
          <w:szCs w:val="22"/>
        </w:rPr>
        <w:t xml:space="preserve">    </w:t>
      </w:r>
      <w:r>
        <w:rPr>
          <w:b/>
          <w:bCs/>
          <w:sz w:val="22"/>
          <w:szCs w:val="22"/>
        </w:rPr>
        <w:t>4.2.1 Idealização do Código</w:t>
      </w:r>
    </w:p>
    <w:p>
      <w:pPr>
        <w:pStyle w:val="Normal"/>
        <w:spacing w:lineRule="auto" w:line="360"/>
        <w:rPr/>
      </w:pPr>
      <w:r>
        <w:rPr>
          <w:sz w:val="22"/>
          <w:szCs w:val="22"/>
        </w:rPr>
        <w:tab/>
        <w:t>Começando o desenvolvimento do código, o desafio se dá em identificar o quão rápido pode ser a frequência de amostragem, uma vez que o código seja escrito da forma mais otimizada possível.</w:t>
      </w:r>
    </w:p>
    <w:p>
      <w:pPr>
        <w:pStyle w:val="Normal"/>
        <w:spacing w:lineRule="auto" w:line="360"/>
        <w:rPr/>
      </w:pPr>
      <w:r>
        <w:rPr>
          <w:sz w:val="22"/>
          <w:szCs w:val="22"/>
        </w:rPr>
        <w:tab/>
        <w:t xml:space="preserve">O ESP32, consegue receber códigos de </w:t>
      </w:r>
      <w:r>
        <w:rPr>
          <w:i/>
          <w:iCs/>
          <w:sz w:val="22"/>
          <w:szCs w:val="22"/>
        </w:rPr>
        <w:t>Micro-Python</w:t>
      </w:r>
      <w:r>
        <w:rPr>
          <w:sz w:val="22"/>
          <w:szCs w:val="22"/>
        </w:rPr>
        <w:t xml:space="preserve"> ou </w:t>
      </w:r>
      <w:r>
        <w:rPr>
          <w:i/>
          <w:iCs/>
          <w:sz w:val="22"/>
          <w:szCs w:val="22"/>
        </w:rPr>
        <w:t xml:space="preserve">C/C++, </w:t>
      </w:r>
      <w:r>
        <w:rPr>
          <w:sz w:val="22"/>
          <w:szCs w:val="22"/>
        </w:rPr>
        <w:t xml:space="preserve">como os demais microcontroladores do mercado. Utilizando Micro-Python, foi verificado que esse era muito inconstante e pouco confiável para tempos exatos de amostragem. Um simples código como o seguinte, gerava valores muitos distintos para cada valor da variável TEMPO_DA_ITERACAO, variando de [200,500] </w:t>
      </w:r>
      <w:r>
        <w:rPr>
          <w:rFonts w:eastAsia="Times New Roman" w:cs="Times New Roman"/>
          <w:color w:val="auto"/>
          <w:kern w:val="0"/>
          <w:sz w:val="22"/>
          <w:szCs w:val="22"/>
          <w:lang w:val="pt-BR" w:eastAsia="zh-CN" w:bidi="ar-SA"/>
        </w:rPr>
        <w:t>us</w:t>
      </w:r>
      <w:r>
        <w:rPr>
          <w:sz w:val="22"/>
          <w:szCs w:val="22"/>
        </w:rPr>
        <w:t>. Isso ocorre, por falta de otimização na conversão de Micro-Python para C.</w:t>
      </w:r>
    </w:p>
    <w:p>
      <w:pPr>
        <w:pStyle w:val="Normal"/>
        <w:spacing w:lineRule="auto" w:line="360"/>
        <w:rPr/>
      </w:pPr>
      <w:r>
        <w:rPr/>
      </w:r>
    </w:p>
    <w:p>
      <w:pPr>
        <w:pStyle w:val="Normal"/>
        <w:spacing w:lineRule="auto" w:line="360"/>
        <w:rPr/>
      </w:pPr>
      <w:r>
        <w:rPr>
          <w:b/>
          <w:bCs/>
          <w:i/>
          <w:iCs/>
          <w:sz w:val="22"/>
          <w:szCs w:val="22"/>
        </w:rPr>
        <w:t>VALORES_LIDOS = [];</w:t>
      </w:r>
    </w:p>
    <w:p>
      <w:pPr>
        <w:pStyle w:val="Normal"/>
        <w:spacing w:lineRule="auto" w:line="360"/>
        <w:rPr/>
      </w:pPr>
      <w:r>
        <w:rPr>
          <w:b/>
          <w:bCs/>
          <w:i/>
          <w:iCs/>
          <w:sz w:val="22"/>
          <w:szCs w:val="22"/>
        </w:rPr>
        <w:t>TEMPO_PERCORRIDO = 0;</w:t>
      </w:r>
    </w:p>
    <w:p>
      <w:pPr>
        <w:pStyle w:val="Normal"/>
        <w:spacing w:lineRule="auto" w:line="360"/>
        <w:rPr/>
      </w:pPr>
      <w:r>
        <w:rPr>
          <w:b/>
          <w:bCs/>
          <w:i/>
          <w:iCs/>
          <w:sz w:val="22"/>
          <w:szCs w:val="22"/>
        </w:rPr>
        <w:t>TEMPO_DA_ITERACAO;</w:t>
      </w:r>
    </w:p>
    <w:p>
      <w:pPr>
        <w:pStyle w:val="Normal"/>
        <w:spacing w:lineRule="auto" w:line="360"/>
        <w:rPr/>
      </w:pPr>
      <w:r>
        <w:rPr>
          <w:b/>
          <w:bCs/>
          <w:i/>
          <w:iCs/>
          <w:sz w:val="22"/>
          <w:szCs w:val="22"/>
        </w:rPr>
        <w:t>PARA I de 0 ATÉ 255 FAÇA PASSO 1</w:t>
      </w:r>
    </w:p>
    <w:p>
      <w:pPr>
        <w:pStyle w:val="Normal"/>
        <w:spacing w:lineRule="auto" w:line="360"/>
        <w:rPr/>
      </w:pPr>
      <w:r>
        <w:rPr>
          <w:b/>
          <w:bCs/>
          <w:i/>
          <w:iCs/>
          <w:sz w:val="22"/>
          <w:szCs w:val="22"/>
        </w:rPr>
        <w:tab/>
        <w:t>VALORES_LIDOS[I] = LER_PORTA_34();</w:t>
      </w:r>
    </w:p>
    <w:p>
      <w:pPr>
        <w:pStyle w:val="Normal"/>
        <w:spacing w:lineRule="auto" w:line="360"/>
        <w:rPr/>
      </w:pPr>
      <w:r>
        <w:rPr>
          <w:b/>
          <w:bCs/>
          <w:i/>
          <w:iCs/>
          <w:sz w:val="22"/>
          <w:szCs w:val="22"/>
        </w:rPr>
        <w:tab/>
        <w:t>TEMPO_DA_ITERACAO = TEMPO_ATUAL – TEMPO_PERCORRIDO;</w:t>
      </w:r>
    </w:p>
    <w:p>
      <w:pPr>
        <w:pStyle w:val="Normal"/>
        <w:spacing w:lineRule="auto" w:line="360"/>
        <w:rPr/>
      </w:pPr>
      <w:r>
        <w:rPr>
          <w:b/>
          <w:bCs/>
          <w:i/>
          <w:iCs/>
          <w:sz w:val="22"/>
          <w:szCs w:val="22"/>
        </w:rPr>
        <w:tab/>
        <w:t>ESCREVER(TEMPO_DA_ITERACAO);</w:t>
      </w:r>
    </w:p>
    <w:p>
      <w:pPr>
        <w:pStyle w:val="Normal"/>
        <w:spacing w:lineRule="auto" w:line="360"/>
        <w:rPr/>
      </w:pPr>
      <w:r>
        <w:rPr>
          <w:b/>
          <w:bCs/>
          <w:i/>
          <w:iCs/>
          <w:sz w:val="22"/>
          <w:szCs w:val="22"/>
        </w:rPr>
        <w:tab/>
        <w:t>TEMPO_PERCORRIDO = TEMPO_ATUAL;</w:t>
      </w:r>
    </w:p>
    <w:p>
      <w:pPr>
        <w:pStyle w:val="Normal"/>
        <w:spacing w:lineRule="auto" w:line="360"/>
        <w:rPr/>
      </w:pPr>
      <w:r>
        <w:rPr>
          <w:b/>
          <w:bCs/>
          <w:i/>
          <w:iCs/>
          <w:sz w:val="22"/>
          <w:szCs w:val="22"/>
        </w:rPr>
        <w:t>FIM PARA;</w:t>
      </w:r>
    </w:p>
    <w:p>
      <w:pPr>
        <w:pStyle w:val="Normal"/>
        <w:spacing w:lineRule="auto" w:line="360"/>
        <w:rPr/>
      </w:pPr>
      <w:r>
        <w:rPr/>
      </w:r>
    </w:p>
    <w:p>
      <w:pPr>
        <w:pStyle w:val="Normal"/>
        <w:spacing w:lineRule="auto" w:line="360"/>
        <w:rPr/>
      </w:pPr>
      <w:r>
        <w:rPr>
          <w:sz w:val="22"/>
          <w:szCs w:val="22"/>
        </w:rPr>
        <w:tab/>
        <w:t xml:space="preserve">O mesmo código anterior escrito em C, ainda que gerando grandes variações, mostrou-se mais eficiente, sempre entregando valores dentro do intervalo de [50, 200] </w:t>
      </w:r>
      <w:r>
        <w:rPr>
          <w:rFonts w:eastAsia="Times New Roman" w:cs="Times New Roman"/>
          <w:color w:val="auto"/>
          <w:kern w:val="0"/>
          <w:sz w:val="22"/>
          <w:szCs w:val="22"/>
          <w:lang w:val="pt-BR" w:eastAsia="zh-CN" w:bidi="ar-SA"/>
        </w:rPr>
        <w:t>us</w:t>
      </w:r>
      <w:r>
        <w:rPr>
          <w:sz w:val="22"/>
          <w:szCs w:val="22"/>
        </w:rPr>
        <w:t>. Para a identificação das cargas, os intervalos entre amostras devem quase que constantes, para que esses não interfiram no resultado. Dessa forma, foi necessário a utilização de outra ferramenta para aquisição dos dados, além de uma simples iteração usando FOR.</w:t>
      </w:r>
    </w:p>
    <w:p>
      <w:pPr>
        <w:pStyle w:val="Normal"/>
        <w:spacing w:lineRule="auto" w:line="360"/>
        <w:rPr/>
      </w:pPr>
      <w:r>
        <w:rPr>
          <w:sz w:val="22"/>
          <w:szCs w:val="22"/>
        </w:rPr>
        <w:tab/>
        <w:t>Para isso, foi utilizado um timer/cronômetro do próprio ESP32, o uso de Interrupção e Região Crítica do código. O timer é responsável simplesmente por armazenar o tempo decorrido desde que o dispositivo foi ligado. A interrupção faz como que o processador pause a sua tarefa atual, e a atenda o dispositivo que chamou a interrupção. Já a Região Crítica de um código, garante que apenas aquele trecho de código, seja executada naquele instante, tornando a operação sobre recurso compartilhado atômica.</w:t>
      </w:r>
    </w:p>
    <w:p>
      <w:pPr>
        <w:pStyle w:val="Normal"/>
        <w:spacing w:lineRule="auto" w:line="360"/>
        <w:rPr/>
      </w:pPr>
      <w:r>
        <w:rPr>
          <w:sz w:val="22"/>
          <w:szCs w:val="22"/>
        </w:rPr>
        <w:tab/>
        <w:t xml:space="preserve">Então, esse código funcionaria da seguinte forma: O ESP32 é ligado, o timer é disparado, e uma função de Interrupção é associada ao timer, para que a cada 100 </w:t>
      </w:r>
      <w:r>
        <w:rPr>
          <w:rFonts w:eastAsia="Times New Roman" w:cs="Times New Roman"/>
          <w:color w:val="auto"/>
          <w:kern w:val="0"/>
          <w:sz w:val="22"/>
          <w:szCs w:val="22"/>
          <w:lang w:val="pt-BR" w:eastAsia="zh-CN" w:bidi="ar-SA"/>
        </w:rPr>
        <w:t>us</w:t>
      </w:r>
      <w:r>
        <w:rPr>
          <w:rFonts w:eastAsia="Times New Roman" w:cs="Times New Roman"/>
          <w:color w:val="auto"/>
          <w:kern w:val="0"/>
          <w:sz w:val="22"/>
          <w:szCs w:val="22"/>
          <w:lang w:val="pt-BR" w:eastAsia="zh-CN" w:bidi="ar-SA"/>
        </w:rPr>
        <w:t>us</w:t>
      </w:r>
      <w:r>
        <w:rPr>
          <w:sz w:val="22"/>
          <w:szCs w:val="22"/>
        </w:rPr>
        <w:t xml:space="preserve"> essa função seja chamada. Quando essa é chamada, o código entra numa Região Crítica, e garante que apenas a leitura da porta digital esteja sendo executada naquele instante, otimizando o processo de leitura. Depois, que alguns valores fossem armazenados, uma função para o cálculo RMS dos valores obtidos seria chamada, e o timer reiniciado para recomeçar o processo. Além disso, o último valor RMS calculado fica disponível num servidor web, hospedado no próprio ESP32, e que pode ser acessado por protocolo HTTP.</w:t>
      </w:r>
    </w:p>
    <w:p>
      <w:pPr>
        <w:pStyle w:val="Normal"/>
        <w:spacing w:lineRule="auto" w:line="360"/>
        <w:rPr/>
      </w:pPr>
      <w:r>
        <w:rPr/>
      </w:r>
    </w:p>
    <w:p>
      <w:pPr>
        <w:pStyle w:val="Normal"/>
        <w:spacing w:lineRule="auto" w:line="360"/>
        <w:rPr/>
      </w:pPr>
      <w:r>
        <w:rPr>
          <w:b/>
          <w:bCs/>
          <w:sz w:val="22"/>
          <w:szCs w:val="22"/>
        </w:rPr>
        <w:t xml:space="preserve">    </w:t>
      </w:r>
      <w:r>
        <w:rPr>
          <w:b/>
          <w:bCs/>
          <w:sz w:val="22"/>
          <w:szCs w:val="22"/>
        </w:rPr>
        <w:t>4.2.2 Produção do código</w:t>
      </w:r>
    </w:p>
    <w:p>
      <w:pPr>
        <w:pStyle w:val="Normal"/>
        <w:spacing w:lineRule="auto" w:line="360"/>
        <w:rPr/>
      </w:pPr>
      <w:r>
        <w:rPr>
          <w:b/>
          <w:bCs/>
          <w:sz w:val="22"/>
          <w:szCs w:val="22"/>
        </w:rPr>
        <w:tab/>
      </w:r>
      <w:r>
        <w:rPr>
          <w:sz w:val="22"/>
          <w:szCs w:val="22"/>
        </w:rPr>
        <w:t>A fim de otimizar e permitir o bom funcionamento do código, os seguintes artifícios foram usados:</w:t>
      </w:r>
    </w:p>
    <w:p>
      <w:pPr>
        <w:pStyle w:val="Normal"/>
        <w:spacing w:lineRule="auto" w:line="360"/>
        <w:rPr/>
      </w:pPr>
      <w:r>
        <w:rPr/>
      </w:r>
    </w:p>
    <w:p>
      <w:pPr>
        <w:pStyle w:val="Normal"/>
        <w:spacing w:lineRule="auto" w:line="360"/>
        <w:rPr/>
      </w:pPr>
      <w:r>
        <w:rPr>
          <w:sz w:val="22"/>
          <w:szCs w:val="22"/>
        </w:rPr>
        <w:t xml:space="preserve">Definir constantes com </w:t>
      </w:r>
      <w:r>
        <w:rPr>
          <w:b/>
          <w:bCs/>
          <w:i/>
          <w:iCs/>
          <w:sz w:val="22"/>
          <w:szCs w:val="22"/>
        </w:rPr>
        <w:t>#define</w:t>
      </w:r>
      <w:r>
        <w:rPr>
          <w:sz w:val="22"/>
          <w:szCs w:val="22"/>
        </w:rPr>
        <w:t>, para reservar um espaço em memória que não precisa ser acessado.</w:t>
      </w:r>
    </w:p>
    <w:p>
      <w:pPr>
        <w:pStyle w:val="Normal"/>
        <w:spacing w:lineRule="auto" w:line="360"/>
        <w:rPr>
          <w:sz w:val="22"/>
          <w:szCs w:val="22"/>
        </w:rPr>
      </w:pPr>
      <w:r>
        <w:rPr>
          <w:sz w:val="22"/>
          <w:szCs w:val="22"/>
        </w:rPr>
      </w:r>
    </w:p>
    <w:p>
      <w:pPr>
        <w:pStyle w:val="Normal"/>
        <w:spacing w:lineRule="auto" w:line="360"/>
        <w:rPr/>
      </w:pPr>
      <w:r>
        <w:rPr>
          <w:b/>
          <w:bCs/>
          <w:i/>
          <w:iCs/>
          <w:sz w:val="22"/>
          <w:szCs w:val="22"/>
        </w:rPr>
        <w:t>#define ADC_SAMPLES 256</w:t>
      </w:r>
    </w:p>
    <w:p>
      <w:pPr>
        <w:pStyle w:val="Normal"/>
        <w:spacing w:lineRule="auto" w:line="360"/>
        <w:rPr/>
      </w:pPr>
      <w:r>
        <w:rPr>
          <w:b/>
          <w:bCs/>
          <w:i/>
          <w:iCs/>
          <w:sz w:val="22"/>
          <w:szCs w:val="22"/>
        </w:rPr>
        <w:t>#define I_RMS_VEC_SIZE 512</w:t>
      </w:r>
    </w:p>
    <w:p>
      <w:pPr>
        <w:pStyle w:val="Normal"/>
        <w:spacing w:lineRule="auto" w:line="360"/>
        <w:rPr>
          <w:b/>
          <w:b/>
          <w:bCs/>
          <w:i/>
          <w:i/>
          <w:iCs/>
        </w:rPr>
      </w:pPr>
      <w:r>
        <w:rPr>
          <w:b/>
          <w:bCs/>
          <w:i/>
          <w:iCs/>
        </w:rPr>
      </w:r>
    </w:p>
    <w:p>
      <w:pPr>
        <w:pStyle w:val="Normal"/>
        <w:spacing w:lineRule="auto" w:line="360"/>
        <w:rPr>
          <w:sz w:val="22"/>
          <w:szCs w:val="22"/>
          <w:highlight w:val="yellow"/>
        </w:rPr>
      </w:pPr>
      <w:r>
        <w:rPr>
          <w:sz w:val="22"/>
          <w:szCs w:val="22"/>
        </w:rPr>
        <w:t xml:space="preserve">Declaração dos timers que serão utilizados. O timer0 é responsável por pegar as amostras a cada 100 </w:t>
      </w:r>
      <w:r>
        <w:rPr>
          <w:rFonts w:eastAsia="Times New Roman" w:cs="Times New Roman"/>
          <w:color w:val="auto"/>
          <w:kern w:val="0"/>
          <w:sz w:val="22"/>
          <w:szCs w:val="22"/>
          <w:lang w:val="pt-BR" w:eastAsia="zh-CN" w:bidi="ar-SA"/>
        </w:rPr>
        <w:t>us</w:t>
      </w:r>
      <w:r>
        <w:rPr>
          <w:sz w:val="22"/>
          <w:szCs w:val="22"/>
        </w:rPr>
        <w:t xml:space="preserve"> e armazená-las num vetor de 256 espaços. O timer1 é responsável por resetar o timer0, a cada 500 </w:t>
      </w:r>
      <w:r>
        <w:rPr>
          <w:rFonts w:eastAsia="Times New Roman" w:cs="Times New Roman"/>
          <w:color w:val="auto"/>
          <w:kern w:val="0"/>
          <w:sz w:val="22"/>
          <w:szCs w:val="22"/>
          <w:lang w:val="pt-BR" w:eastAsia="zh-CN" w:bidi="ar-SA"/>
        </w:rPr>
        <w:t>ms</w:t>
      </w:r>
      <w:r>
        <w:rPr>
          <w:sz w:val="22"/>
          <w:szCs w:val="22"/>
        </w:rPr>
        <w:t xml:space="preserve">. </w:t>
      </w:r>
    </w:p>
    <w:p>
      <w:pPr>
        <w:pStyle w:val="Normal"/>
        <w:spacing w:lineRule="auto" w:line="360"/>
        <w:rPr/>
      </w:pPr>
      <w:r>
        <w:rPr/>
      </w:r>
    </w:p>
    <w:p>
      <w:pPr>
        <w:pStyle w:val="Normal"/>
        <w:spacing w:lineRule="auto" w:line="360"/>
        <w:rPr/>
      </w:pPr>
      <w:r>
        <w:rPr>
          <w:b/>
          <w:bCs/>
          <w:i/>
          <w:iCs/>
          <w:sz w:val="22"/>
          <w:szCs w:val="22"/>
        </w:rPr>
        <w:t>hw_timer_t* timer0 = NULL;</w:t>
      </w:r>
    </w:p>
    <w:p>
      <w:pPr>
        <w:pStyle w:val="Normal"/>
        <w:spacing w:lineRule="auto" w:line="360"/>
        <w:rPr/>
      </w:pPr>
      <w:r>
        <w:rPr>
          <w:b/>
          <w:bCs/>
          <w:i/>
          <w:iCs/>
          <w:sz w:val="22"/>
          <w:szCs w:val="22"/>
        </w:rPr>
        <w:t>hw_timer_t* timer1 = NULL;</w:t>
      </w:r>
    </w:p>
    <w:p>
      <w:pPr>
        <w:pStyle w:val="Normal"/>
        <w:spacing w:lineRule="auto" w:line="360"/>
        <w:rPr>
          <w:b/>
          <w:b/>
          <w:bCs/>
          <w:i/>
          <w:i/>
          <w:iCs/>
          <w:sz w:val="22"/>
          <w:szCs w:val="22"/>
        </w:rPr>
      </w:pPr>
      <w:r>
        <w:rPr>
          <w:b/>
          <w:bCs/>
          <w:i/>
          <w:iCs/>
          <w:sz w:val="22"/>
          <w:szCs w:val="22"/>
        </w:rPr>
      </w:r>
    </w:p>
    <w:p>
      <w:pPr>
        <w:pStyle w:val="Normal"/>
        <w:spacing w:lineRule="auto" w:line="360"/>
        <w:rPr>
          <w:b/>
          <w:b/>
          <w:bCs/>
          <w:i/>
          <w:i/>
          <w:iCs/>
          <w:sz w:val="22"/>
          <w:szCs w:val="22"/>
        </w:rPr>
      </w:pPr>
      <w:r>
        <w:rPr>
          <w:b/>
          <w:bCs/>
          <w:i/>
          <w:iCs/>
          <w:sz w:val="22"/>
          <w:szCs w:val="22"/>
        </w:rPr>
      </w:r>
    </w:p>
    <w:p>
      <w:pPr>
        <w:pStyle w:val="Normal"/>
        <w:spacing w:lineRule="auto" w:line="360"/>
        <w:rPr>
          <w:b/>
          <w:b/>
          <w:bCs/>
          <w:i/>
          <w:i/>
          <w:iCs/>
          <w:sz w:val="22"/>
          <w:szCs w:val="22"/>
        </w:rPr>
      </w:pPr>
      <w:r>
        <w:rPr>
          <w:b/>
          <w:bCs/>
          <w:i/>
          <w:iCs/>
          <w:sz w:val="22"/>
          <w:szCs w:val="22"/>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sz w:val="22"/>
          <w:szCs w:val="22"/>
        </w:rPr>
        <w:t xml:space="preserve">Declaração das variáveis com o modificador </w:t>
      </w:r>
      <w:r>
        <w:rPr>
          <w:b/>
          <w:bCs/>
          <w:i/>
          <w:iCs/>
          <w:sz w:val="22"/>
          <w:szCs w:val="22"/>
        </w:rPr>
        <w:t xml:space="preserve">volatile, </w:t>
      </w:r>
      <w:r>
        <w:rPr>
          <w:sz w:val="22"/>
          <w:szCs w:val="22"/>
        </w:rPr>
        <w:t xml:space="preserve">para evitar otimizações indesejadas do compilador. E uso de </w:t>
      </w:r>
      <w:r>
        <w:rPr>
          <w:b/>
          <w:bCs/>
          <w:sz w:val="22"/>
          <w:szCs w:val="22"/>
        </w:rPr>
        <w:t>DRAM_ATTR</w:t>
      </w:r>
      <w:r>
        <w:rPr>
          <w:sz w:val="22"/>
          <w:szCs w:val="22"/>
        </w:rPr>
        <w:t xml:space="preserve"> para garantir que a variável vá para a RAM que tem acesso mais rápido que a Flash. Declaração de um semáforo que identifica se no momento está ocorrendo um evento de interrupção. Uso de </w:t>
      </w:r>
      <w:r>
        <w:rPr>
          <w:b/>
          <w:bCs/>
          <w:sz w:val="22"/>
          <w:szCs w:val="22"/>
        </w:rPr>
        <w:t>uint32_t</w:t>
      </w:r>
      <w:r>
        <w:rPr>
          <w:sz w:val="22"/>
          <w:szCs w:val="22"/>
        </w:rPr>
        <w:t>, para garantir 32 bits de memória para a variável.</w:t>
      </w:r>
      <w:r>
        <w:rPr>
          <w:b/>
          <w:bCs/>
          <w:sz w:val="22"/>
          <w:szCs w:val="22"/>
        </w:rPr>
        <w:t xml:space="preserve"> </w:t>
      </w:r>
    </w:p>
    <w:p>
      <w:pPr>
        <w:pStyle w:val="Normal"/>
        <w:spacing w:lineRule="auto" w:line="360"/>
        <w:rPr>
          <w:sz w:val="22"/>
          <w:szCs w:val="22"/>
        </w:rPr>
      </w:pPr>
      <w:r>
        <w:rPr>
          <w:sz w:val="22"/>
          <w:szCs w:val="22"/>
        </w:rPr>
      </w:r>
    </w:p>
    <w:p>
      <w:pPr>
        <w:pStyle w:val="Normal"/>
        <w:spacing w:lineRule="auto" w:line="360"/>
        <w:rPr/>
      </w:pPr>
      <w:r>
        <w:rPr>
          <w:b/>
          <w:bCs/>
          <w:i/>
          <w:iCs/>
          <w:sz w:val="22"/>
          <w:szCs w:val="22"/>
        </w:rPr>
        <w:t>volatile SemaphoreHandle_t timerSemaphore;</w:t>
      </w:r>
    </w:p>
    <w:p>
      <w:pPr>
        <w:pStyle w:val="Normal"/>
        <w:spacing w:lineRule="auto" w:line="360"/>
        <w:rPr/>
      </w:pPr>
      <w:r>
        <w:rPr>
          <w:b/>
          <w:bCs/>
          <w:i/>
          <w:iCs/>
          <w:sz w:val="22"/>
          <w:szCs w:val="22"/>
        </w:rPr>
        <w:t>volatile DRAM_ATTR float i_rms;</w:t>
      </w:r>
    </w:p>
    <w:p>
      <w:pPr>
        <w:pStyle w:val="Normal"/>
        <w:spacing w:lineRule="auto" w:line="360"/>
        <w:rPr/>
      </w:pPr>
      <w:r>
        <w:rPr>
          <w:b/>
          <w:bCs/>
          <w:i/>
          <w:iCs/>
          <w:sz w:val="22"/>
          <w:szCs w:val="22"/>
        </w:rPr>
        <w:t>volatile DRAM_ATTR float i_rms_data[I_RMS_VEC_SIZE];</w:t>
      </w:r>
    </w:p>
    <w:p>
      <w:pPr>
        <w:pStyle w:val="Normal"/>
        <w:spacing w:lineRule="auto" w:line="360"/>
        <w:rPr/>
      </w:pPr>
      <w:r>
        <w:rPr>
          <w:b/>
          <w:bCs/>
          <w:i/>
          <w:iCs/>
          <w:sz w:val="22"/>
          <w:szCs w:val="22"/>
        </w:rPr>
        <w:t>volatile DRAM_ATTR uint32_t i_rms_data_idx = 0;</w:t>
      </w:r>
    </w:p>
    <w:p>
      <w:pPr>
        <w:pStyle w:val="Normal"/>
        <w:spacing w:lineRule="auto" w:line="360"/>
        <w:rPr/>
      </w:pPr>
      <w:r>
        <w:rPr>
          <w:b/>
          <w:bCs/>
          <w:i/>
          <w:iCs/>
          <w:sz w:val="22"/>
          <w:szCs w:val="22"/>
        </w:rPr>
        <w:t>volatile DRAM_ATTR uint32_t isrCounter = 0;</w:t>
      </w:r>
    </w:p>
    <w:p>
      <w:pPr>
        <w:pStyle w:val="Normal"/>
        <w:spacing w:lineRule="auto" w:line="360"/>
        <w:rPr/>
      </w:pPr>
      <w:r>
        <w:rPr>
          <w:b/>
          <w:bCs/>
          <w:i/>
          <w:iCs/>
          <w:sz w:val="22"/>
          <w:szCs w:val="22"/>
        </w:rPr>
        <w:t>volatile DRAM_ATTR uint32_t adc_data[ADC_SAMPLES];</w:t>
      </w:r>
    </w:p>
    <w:p>
      <w:pPr>
        <w:pStyle w:val="Normal"/>
        <w:spacing w:lineRule="auto" w:line="360"/>
        <w:rPr/>
      </w:pPr>
      <w:r>
        <w:rPr>
          <w:b/>
          <w:bCs/>
          <w:i/>
          <w:iCs/>
          <w:sz w:val="22"/>
          <w:szCs w:val="22"/>
        </w:rPr>
        <w:t>volatile DRAM_ATTR uint32_t sampletime_us[ADC_SAMPLES];</w:t>
      </w:r>
    </w:p>
    <w:p>
      <w:pPr>
        <w:pStyle w:val="Normal"/>
        <w:spacing w:lineRule="auto" w:line="360"/>
        <w:rPr/>
      </w:pPr>
      <w:r>
        <w:rPr>
          <w:b/>
          <w:bCs/>
          <w:i/>
          <w:iCs/>
          <w:sz w:val="22"/>
          <w:szCs w:val="22"/>
        </w:rPr>
        <w:t>volatile uint32_t buffer_adc_data[ADC_SAMPLES];</w:t>
      </w:r>
    </w:p>
    <w:p>
      <w:pPr>
        <w:pStyle w:val="Normal"/>
        <w:spacing w:lineRule="auto" w:line="360"/>
        <w:rPr/>
      </w:pPr>
      <w:r>
        <w:rPr>
          <w:b/>
          <w:bCs/>
          <w:i/>
          <w:iCs/>
          <w:sz w:val="22"/>
          <w:szCs w:val="22"/>
        </w:rPr>
        <w:t>volatile uint32_t buffer_sampletime_us[ADC_SAMPLES];</w:t>
      </w:r>
    </w:p>
    <w:p>
      <w:pPr>
        <w:pStyle w:val="Normal"/>
        <w:spacing w:lineRule="auto" w:line="360"/>
        <w:rPr/>
      </w:pPr>
      <w:r>
        <w:rPr/>
      </w:r>
    </w:p>
    <w:p>
      <w:pPr>
        <w:pStyle w:val="Normal"/>
        <w:spacing w:lineRule="auto" w:line="360"/>
        <w:rPr/>
      </w:pPr>
      <w:r>
        <w:rPr>
          <w:sz w:val="22"/>
          <w:szCs w:val="22"/>
        </w:rPr>
        <w:t xml:space="preserve">Associando a função </w:t>
      </w:r>
      <w:r>
        <w:rPr>
          <w:b/>
          <w:bCs/>
          <w:i/>
          <w:iCs/>
          <w:sz w:val="22"/>
          <w:szCs w:val="22"/>
        </w:rPr>
        <w:t>onTimer()</w:t>
      </w:r>
      <w:r>
        <w:rPr>
          <w:sz w:val="22"/>
          <w:szCs w:val="22"/>
        </w:rPr>
        <w:t xml:space="preserve"> ao </w:t>
      </w:r>
      <w:r>
        <w:rPr>
          <w:b/>
          <w:bCs/>
          <w:sz w:val="22"/>
          <w:szCs w:val="22"/>
        </w:rPr>
        <w:t>timer0</w:t>
      </w:r>
      <w:r>
        <w:rPr>
          <w:sz w:val="22"/>
          <w:szCs w:val="22"/>
        </w:rPr>
        <w:t xml:space="preserve"> que é chamada a cada 100 </w:t>
      </w:r>
      <w:r>
        <w:rPr>
          <w:rFonts w:eastAsia="Times New Roman" w:cs="Times New Roman"/>
          <w:color w:val="auto"/>
          <w:kern w:val="0"/>
          <w:sz w:val="22"/>
          <w:szCs w:val="22"/>
          <w:lang w:val="pt-BR" w:eastAsia="zh-CN" w:bidi="ar-SA"/>
        </w:rPr>
        <w:t>us</w:t>
      </w:r>
      <w:r>
        <w:rPr>
          <w:sz w:val="22"/>
          <w:szCs w:val="22"/>
        </w:rPr>
        <w:t xml:space="preserve">. Associando a função </w:t>
      </w:r>
      <w:r>
        <w:rPr>
          <w:b/>
          <w:bCs/>
          <w:i/>
          <w:iCs/>
          <w:sz w:val="22"/>
          <w:szCs w:val="22"/>
        </w:rPr>
        <w:t>funcaoTimer1()</w:t>
      </w:r>
      <w:r>
        <w:rPr>
          <w:sz w:val="22"/>
          <w:szCs w:val="22"/>
        </w:rPr>
        <w:t xml:space="preserve">, ao </w:t>
      </w:r>
      <w:r>
        <w:rPr>
          <w:b/>
          <w:bCs/>
          <w:sz w:val="22"/>
          <w:szCs w:val="22"/>
        </w:rPr>
        <w:t>timer1</w:t>
      </w:r>
      <w:r>
        <w:rPr>
          <w:sz w:val="22"/>
          <w:szCs w:val="22"/>
        </w:rPr>
        <w:t xml:space="preserve">, que é chamado a cada 500 </w:t>
      </w:r>
      <w:r>
        <w:rPr>
          <w:rFonts w:eastAsia="Times New Roman" w:cs="Times New Roman"/>
          <w:color w:val="auto"/>
          <w:kern w:val="0"/>
          <w:sz w:val="22"/>
          <w:szCs w:val="22"/>
          <w:lang w:val="pt-BR" w:eastAsia="zh-CN" w:bidi="ar-SA"/>
        </w:rPr>
        <w:t>ms</w:t>
      </w:r>
      <w:r>
        <w:rPr>
          <w:sz w:val="22"/>
          <w:szCs w:val="22"/>
        </w:rPr>
        <w:t>.</w:t>
      </w:r>
    </w:p>
    <w:p>
      <w:pPr>
        <w:pStyle w:val="Normal"/>
        <w:spacing w:lineRule="auto" w:line="360"/>
        <w:rPr>
          <w:sz w:val="22"/>
          <w:szCs w:val="22"/>
        </w:rPr>
      </w:pPr>
      <w:r>
        <w:rPr>
          <w:sz w:val="22"/>
          <w:szCs w:val="22"/>
        </w:rPr>
      </w:r>
    </w:p>
    <w:p>
      <w:pPr>
        <w:pStyle w:val="Normal"/>
        <w:spacing w:lineRule="auto" w:line="360"/>
        <w:rPr/>
      </w:pPr>
      <w:r>
        <w:rPr>
          <w:sz w:val="22"/>
          <w:szCs w:val="22"/>
        </w:rPr>
        <w:t xml:space="preserve">  </w:t>
      </w:r>
      <w:r>
        <w:rPr>
          <w:b/>
          <w:bCs/>
          <w:i/>
          <w:iCs/>
          <w:sz w:val="22"/>
          <w:szCs w:val="22"/>
        </w:rPr>
        <w:t>timerAttachInterrupt(timer0, &amp;onTimer, true);</w:t>
      </w:r>
    </w:p>
    <w:p>
      <w:pPr>
        <w:pStyle w:val="Normal"/>
        <w:spacing w:lineRule="auto" w:line="360"/>
        <w:rPr/>
      </w:pPr>
      <w:r>
        <w:rPr>
          <w:b/>
          <w:bCs/>
          <w:i/>
          <w:iCs/>
          <w:sz w:val="22"/>
          <w:szCs w:val="22"/>
        </w:rPr>
        <w:t xml:space="preserve">  </w:t>
      </w:r>
      <w:r>
        <w:rPr>
          <w:b/>
          <w:bCs/>
          <w:i/>
          <w:iCs/>
          <w:sz w:val="22"/>
          <w:szCs w:val="22"/>
        </w:rPr>
        <w:t>timerAlarmWrite(timer0, 100, true);</w:t>
      </w:r>
    </w:p>
    <w:p>
      <w:pPr>
        <w:pStyle w:val="Normal"/>
        <w:spacing w:lineRule="auto" w:line="360"/>
        <w:rPr/>
      </w:pPr>
      <w:r>
        <w:rPr>
          <w:sz w:val="22"/>
          <w:szCs w:val="22"/>
        </w:rPr>
        <w:t xml:space="preserve">  </w:t>
      </w:r>
      <w:r>
        <w:rPr>
          <w:b/>
          <w:bCs/>
          <w:i/>
          <w:iCs/>
          <w:sz w:val="22"/>
          <w:szCs w:val="22"/>
        </w:rPr>
        <w:t>timerAttachInterrupt(timer1, &amp;funcaoTimer1, true);</w:t>
      </w:r>
    </w:p>
    <w:p>
      <w:pPr>
        <w:pStyle w:val="Normal"/>
        <w:spacing w:lineRule="auto" w:line="360"/>
        <w:rPr/>
      </w:pPr>
      <w:r>
        <w:rPr>
          <w:b/>
          <w:bCs/>
          <w:i/>
          <w:iCs/>
          <w:sz w:val="22"/>
          <w:szCs w:val="22"/>
        </w:rPr>
        <w:t xml:space="preserve">  </w:t>
      </w:r>
      <w:r>
        <w:rPr>
          <w:b/>
          <w:bCs/>
          <w:i/>
          <w:iCs/>
          <w:sz w:val="22"/>
          <w:szCs w:val="22"/>
        </w:rPr>
        <w:t>timerAlarmWrite(timer1, 500000, true);</w:t>
      </w:r>
    </w:p>
    <w:p>
      <w:pPr>
        <w:pStyle w:val="Normal"/>
        <w:spacing w:lineRule="auto" w:line="360"/>
        <w:rPr/>
      </w:pPr>
      <w:r>
        <w:rPr>
          <w:sz w:val="22"/>
          <w:szCs w:val="22"/>
        </w:rPr>
        <w:t xml:space="preserve"> </w:t>
      </w:r>
    </w:p>
    <w:p>
      <w:pPr>
        <w:pStyle w:val="Normal"/>
        <w:spacing w:lineRule="auto" w:line="360"/>
        <w:rPr/>
      </w:pPr>
      <w:r>
        <w:rPr>
          <w:sz w:val="22"/>
          <w:szCs w:val="22"/>
        </w:rPr>
        <w:t>O esquema fica como demonstrado a seguir:</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297930" cy="1028700"/>
            <wp:effectExtent l="0" t="0" r="0" b="0"/>
            <wp:wrapSquare wrapText="largest"/>
            <wp:docPr id="29"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0" descr=""/>
                    <pic:cNvPicPr>
                      <a:picLocks noChangeAspect="1" noChangeArrowheads="1"/>
                    </pic:cNvPicPr>
                  </pic:nvPicPr>
                  <pic:blipFill>
                    <a:blip r:embed="rId10"/>
                    <a:srcRect l="-18" t="-106" r="-18" b="3541"/>
                    <a:stretch>
                      <a:fillRect/>
                    </a:stretch>
                  </pic:blipFill>
                  <pic:spPr bwMode="auto">
                    <a:xfrm>
                      <a:off x="0" y="0"/>
                      <a:ext cx="6297930" cy="1028700"/>
                    </a:xfrm>
                    <a:prstGeom prst="rect">
                      <a:avLst/>
                    </a:prstGeom>
                  </pic:spPr>
                </pic:pic>
              </a:graphicData>
            </a:graphic>
          </wp:anchor>
        </w:drawing>
      </w:r>
    </w:p>
    <w:p>
      <w:pPr>
        <w:pStyle w:val="Normal"/>
        <w:widowControl/>
        <w:suppressAutoHyphens w:val="true"/>
        <w:bidi w:val="0"/>
        <w:spacing w:lineRule="auto" w:line="360" w:before="0" w:after="0"/>
        <w:jc w:val="left"/>
        <w:rPr>
          <w:sz w:val="22"/>
          <w:szCs w:val="22"/>
        </w:rPr>
      </w:pPr>
      <w:r>
        <w:rPr>
          <w:sz w:val="22"/>
          <w:szCs w:val="22"/>
        </w:rPr>
      </w:r>
    </w:p>
    <w:p>
      <w:pPr>
        <w:pStyle w:val="Normal"/>
        <w:spacing w:lineRule="auto" w:line="360"/>
        <w:rPr/>
      </w:pPr>
      <w:r>
        <w:rPr>
          <w:sz w:val="22"/>
          <w:szCs w:val="22"/>
        </w:rPr>
        <w:t xml:space="preserve">Função </w:t>
      </w:r>
      <w:r>
        <w:rPr>
          <w:b/>
          <w:bCs/>
          <w:i/>
          <w:iCs/>
          <w:sz w:val="22"/>
          <w:szCs w:val="22"/>
        </w:rPr>
        <w:t>onTimer()</w:t>
      </w:r>
      <w:r>
        <w:rPr>
          <w:sz w:val="22"/>
          <w:szCs w:val="22"/>
        </w:rPr>
        <w:t>, que é chamada pela Interrupção, e entra em uma Região Crítica para fazer a leitura da porta 34 do controlador.</w:t>
      </w:r>
    </w:p>
    <w:p>
      <w:pPr>
        <w:pStyle w:val="Normal"/>
        <w:spacing w:lineRule="auto" w:line="360"/>
        <w:rPr>
          <w:sz w:val="22"/>
          <w:szCs w:val="22"/>
        </w:rPr>
      </w:pPr>
      <w:r>
        <w:rPr>
          <w:sz w:val="22"/>
          <w:szCs w:val="22"/>
        </w:rPr>
      </w:r>
    </w:p>
    <w:p>
      <w:pPr>
        <w:pStyle w:val="Normal"/>
        <w:spacing w:lineRule="auto" w:line="360"/>
        <w:rPr/>
      </w:pPr>
      <w:r>
        <w:rPr>
          <w:b/>
          <w:bCs/>
          <w:i/>
          <w:iCs/>
          <w:sz w:val="22"/>
          <w:szCs w:val="22"/>
        </w:rPr>
        <w:t xml:space="preserve"> </w:t>
      </w:r>
      <w:r>
        <w:rPr>
          <w:b/>
          <w:bCs/>
          <w:sz w:val="22"/>
          <w:szCs w:val="22"/>
        </w:rPr>
        <w:t>void IRAM_ATTR onTimer(){</w:t>
      </w:r>
    </w:p>
    <w:p>
      <w:pPr>
        <w:pStyle w:val="Normal"/>
        <w:spacing w:lineRule="auto" w:line="360"/>
        <w:rPr/>
      </w:pPr>
      <w:r>
        <w:rPr>
          <w:b/>
          <w:bCs/>
          <w:sz w:val="22"/>
          <w:szCs w:val="22"/>
        </w:rPr>
        <w:t xml:space="preserve">  </w:t>
      </w:r>
      <w:r>
        <w:rPr>
          <w:b/>
          <w:bCs/>
          <w:sz w:val="22"/>
          <w:szCs w:val="22"/>
        </w:rPr>
        <w:t>portENTER_CRITICAL_ISR(&amp;timerMux);</w:t>
      </w:r>
    </w:p>
    <w:p>
      <w:pPr>
        <w:pStyle w:val="Normal"/>
        <w:spacing w:lineRule="auto" w:line="360"/>
        <w:rPr/>
      </w:pPr>
      <w:r>
        <w:rPr>
          <w:b/>
          <w:bCs/>
          <w:sz w:val="22"/>
          <w:szCs w:val="22"/>
        </w:rPr>
        <w:t xml:space="preserve">  </w:t>
      </w:r>
      <w:r>
        <w:rPr>
          <w:b/>
          <w:bCs/>
          <w:sz w:val="22"/>
          <w:szCs w:val="22"/>
        </w:rPr>
        <w:t>adc_data[isrCounter] = analogRead(34);</w:t>
      </w:r>
    </w:p>
    <w:p>
      <w:pPr>
        <w:pStyle w:val="Normal"/>
        <w:spacing w:lineRule="auto" w:line="360"/>
        <w:rPr/>
      </w:pPr>
      <w:r>
        <w:rPr>
          <w:b/>
          <w:bCs/>
          <w:sz w:val="22"/>
          <w:szCs w:val="22"/>
        </w:rPr>
        <w:t xml:space="preserve">  </w:t>
      </w:r>
      <w:r>
        <w:rPr>
          <w:b/>
          <w:bCs/>
          <w:sz w:val="22"/>
          <w:szCs w:val="22"/>
        </w:rPr>
        <w:t>sampletime_us[isrCounter]=micros();</w:t>
      </w:r>
    </w:p>
    <w:p>
      <w:pPr>
        <w:pStyle w:val="Normal"/>
        <w:spacing w:lineRule="auto" w:line="360"/>
        <w:rPr/>
      </w:pPr>
      <w:r>
        <w:rPr>
          <w:b/>
          <w:bCs/>
          <w:sz w:val="22"/>
          <w:szCs w:val="22"/>
        </w:rPr>
        <w:t xml:space="preserve">  </w:t>
      </w:r>
      <w:r>
        <w:rPr>
          <w:b/>
          <w:bCs/>
          <w:sz w:val="22"/>
          <w:szCs w:val="22"/>
        </w:rPr>
        <w:t>isrCounter++;</w:t>
      </w:r>
    </w:p>
    <w:p>
      <w:pPr>
        <w:pStyle w:val="Normal"/>
        <w:spacing w:lineRule="auto" w:line="360"/>
        <w:rPr/>
      </w:pPr>
      <w:r>
        <w:rPr>
          <w:b/>
          <w:bCs/>
          <w:sz w:val="22"/>
          <w:szCs w:val="22"/>
        </w:rPr>
        <w:t xml:space="preserve">  </w:t>
      </w:r>
      <w:r>
        <w:rPr>
          <w:b/>
          <w:bCs/>
          <w:sz w:val="22"/>
          <w:szCs w:val="22"/>
        </w:rPr>
        <w:t>portEXIT_CRITICAL_ISR(&amp;timerMux);</w:t>
      </w:r>
    </w:p>
    <w:p>
      <w:pPr>
        <w:pStyle w:val="Normal"/>
        <w:spacing w:lineRule="auto" w:line="360"/>
        <w:rPr/>
      </w:pPr>
      <w:r>
        <w:rPr>
          <w:b/>
          <w:bCs/>
          <w:sz w:val="22"/>
          <w:szCs w:val="22"/>
        </w:rPr>
        <w:t xml:space="preserve">  </w:t>
      </w:r>
      <w:r>
        <w:rPr>
          <w:b/>
          <w:bCs/>
          <w:sz w:val="22"/>
          <w:szCs w:val="22"/>
        </w:rPr>
        <w:t>xSemaphoreGiveFromISR(timerSemaphore, NULL);</w:t>
      </w:r>
    </w:p>
    <w:p>
      <w:pPr>
        <w:pStyle w:val="Normal"/>
        <w:spacing w:lineRule="auto" w:line="360"/>
        <w:rPr/>
      </w:pPr>
      <w:r>
        <w:rPr>
          <w:b/>
          <w:bCs/>
          <w:sz w:val="22"/>
          <w:szCs w:val="22"/>
        </w:rPr>
        <w:t>}</w:t>
      </w:r>
    </w:p>
    <w:p>
      <w:pPr>
        <w:pStyle w:val="Normal"/>
        <w:spacing w:lineRule="auto" w:line="360"/>
        <w:rPr>
          <w:b/>
          <w:b/>
          <w:bCs/>
          <w:sz w:val="22"/>
          <w:szCs w:val="22"/>
        </w:rPr>
      </w:pPr>
      <w:r>
        <w:rPr>
          <w:b/>
          <w:bCs/>
          <w:sz w:val="22"/>
          <w:szCs w:val="22"/>
        </w:rPr>
      </w:r>
    </w:p>
    <w:p>
      <w:pPr>
        <w:pStyle w:val="Normal"/>
        <w:spacing w:lineRule="auto" w:line="360"/>
        <w:rPr/>
      </w:pPr>
      <w:r>
        <w:rPr>
          <w:sz w:val="22"/>
          <w:szCs w:val="22"/>
        </w:rPr>
        <w:t xml:space="preserve">Função </w:t>
      </w:r>
      <w:r>
        <w:rPr>
          <w:b/>
          <w:bCs/>
          <w:i/>
          <w:iCs/>
          <w:sz w:val="22"/>
          <w:szCs w:val="22"/>
        </w:rPr>
        <w:t>funcaoTimer1()</w:t>
      </w:r>
      <w:r>
        <w:rPr>
          <w:sz w:val="22"/>
          <w:szCs w:val="22"/>
        </w:rPr>
        <w:t xml:space="preserve">, que é chamada pela Interrupção, a cada 500 </w:t>
      </w:r>
      <w:r>
        <w:rPr>
          <w:rFonts w:eastAsia="Times New Roman" w:cs="Times New Roman"/>
          <w:color w:val="auto"/>
          <w:kern w:val="0"/>
          <w:sz w:val="22"/>
          <w:szCs w:val="22"/>
          <w:lang w:val="pt-BR" w:eastAsia="zh-CN" w:bidi="ar-SA"/>
        </w:rPr>
        <w:t>ms</w:t>
      </w:r>
      <w:r>
        <w:rPr>
          <w:sz w:val="22"/>
          <w:szCs w:val="22"/>
        </w:rPr>
        <w:t xml:space="preserve"> para resetar o </w:t>
      </w:r>
      <w:r>
        <w:rPr>
          <w:b/>
          <w:bCs/>
          <w:sz w:val="22"/>
          <w:szCs w:val="22"/>
        </w:rPr>
        <w:t>timer0</w:t>
      </w:r>
      <w:r>
        <w:rPr>
          <w:sz w:val="22"/>
          <w:szCs w:val="22"/>
        </w:rPr>
        <w:t>.</w:t>
      </w:r>
    </w:p>
    <w:p>
      <w:pPr>
        <w:pStyle w:val="Normal"/>
        <w:spacing w:lineRule="auto" w:line="360"/>
        <w:rPr>
          <w:sz w:val="22"/>
          <w:szCs w:val="22"/>
        </w:rPr>
      </w:pPr>
      <w:r>
        <w:rPr>
          <w:sz w:val="22"/>
          <w:szCs w:val="22"/>
        </w:rPr>
      </w:r>
    </w:p>
    <w:p>
      <w:pPr>
        <w:pStyle w:val="Normal"/>
        <w:spacing w:lineRule="auto" w:line="360"/>
        <w:rPr/>
      </w:pPr>
      <w:r>
        <w:rPr>
          <w:b/>
          <w:bCs/>
          <w:i/>
          <w:iCs/>
          <w:sz w:val="22"/>
          <w:szCs w:val="22"/>
        </w:rPr>
        <w:t>void IRAM_ATTR funcaoTimer1(){</w:t>
      </w:r>
    </w:p>
    <w:p>
      <w:pPr>
        <w:pStyle w:val="Normal"/>
        <w:spacing w:lineRule="auto" w:line="360"/>
        <w:rPr/>
      </w:pPr>
      <w:r>
        <w:rPr>
          <w:b/>
          <w:bCs/>
          <w:i/>
          <w:iCs/>
          <w:sz w:val="22"/>
          <w:szCs w:val="22"/>
        </w:rPr>
        <w:t xml:space="preserve">      </w:t>
      </w:r>
      <w:r>
        <w:rPr>
          <w:b/>
          <w:bCs/>
          <w:i/>
          <w:iCs/>
          <w:sz w:val="22"/>
          <w:szCs w:val="22"/>
        </w:rPr>
        <w:t>timerRestart(timer0);</w:t>
      </w:r>
    </w:p>
    <w:p>
      <w:pPr>
        <w:pStyle w:val="Normal"/>
        <w:spacing w:lineRule="auto" w:line="360"/>
        <w:rPr/>
      </w:pPr>
      <w:r>
        <w:rPr>
          <w:b/>
          <w:bCs/>
          <w:i/>
          <w:iCs/>
          <w:sz w:val="22"/>
          <w:szCs w:val="22"/>
        </w:rPr>
        <w:t>}</w:t>
      </w:r>
    </w:p>
    <w:p>
      <w:pPr>
        <w:pStyle w:val="Normal"/>
        <w:spacing w:lineRule="auto" w:line="360"/>
        <w:rPr>
          <w:b/>
          <w:b/>
          <w:bCs/>
          <w:i/>
          <w:i/>
          <w:iCs/>
          <w:sz w:val="22"/>
          <w:szCs w:val="22"/>
        </w:rPr>
      </w:pPr>
      <w:r>
        <w:rPr>
          <w:b/>
          <w:bCs/>
          <w:i/>
          <w:iCs/>
          <w:sz w:val="22"/>
          <w:szCs w:val="22"/>
        </w:rPr>
      </w:r>
    </w:p>
    <w:p>
      <w:pPr>
        <w:pStyle w:val="Normal"/>
        <w:spacing w:lineRule="auto" w:line="360"/>
        <w:rPr/>
      </w:pPr>
      <w:r>
        <w:rPr>
          <w:sz w:val="22"/>
          <w:szCs w:val="22"/>
        </w:rPr>
        <w:t xml:space="preserve">Função </w:t>
      </w:r>
      <w:r>
        <w:rPr>
          <w:b/>
          <w:bCs/>
          <w:i/>
          <w:iCs/>
          <w:sz w:val="22"/>
          <w:szCs w:val="22"/>
        </w:rPr>
        <w:t>calcularRms()</w:t>
      </w:r>
      <w:r>
        <w:rPr>
          <w:sz w:val="22"/>
          <w:szCs w:val="22"/>
        </w:rPr>
        <w:t xml:space="preserve">, que é chamada após o reset do </w:t>
      </w:r>
      <w:r>
        <w:rPr>
          <w:b/>
          <w:bCs/>
          <w:sz w:val="22"/>
          <w:szCs w:val="22"/>
        </w:rPr>
        <w:t>timer0</w:t>
      </w:r>
      <w:r>
        <w:rPr>
          <w:sz w:val="22"/>
          <w:szCs w:val="22"/>
        </w:rPr>
        <w:t xml:space="preserve">. Ela recebe o vetor de 255 valores coletados pela função </w:t>
      </w:r>
      <w:r>
        <w:rPr>
          <w:b/>
          <w:bCs/>
          <w:i/>
          <w:iCs/>
          <w:sz w:val="22"/>
          <w:szCs w:val="22"/>
        </w:rPr>
        <w:t>onTimer()</w:t>
      </w:r>
      <w:r>
        <w:rPr>
          <w:sz w:val="22"/>
          <w:szCs w:val="22"/>
        </w:rPr>
        <w:t xml:space="preserve">, e faz um </w:t>
      </w:r>
      <w:r>
        <w:rPr>
          <w:i/>
          <w:iCs/>
          <w:sz w:val="22"/>
          <w:szCs w:val="22"/>
        </w:rPr>
        <w:t>padding</w:t>
      </w:r>
      <w:r>
        <w:rPr>
          <w:sz w:val="22"/>
          <w:szCs w:val="22"/>
        </w:rPr>
        <w:t xml:space="preserve"> no início e fim do vetor, a fim de deixar apenas 167 amostras (um ciclo completo 100u * 167 = 1/60), para o cálculo do valor RMS.</w:t>
      </w:r>
    </w:p>
    <w:p>
      <w:pPr>
        <w:pStyle w:val="Normal"/>
        <w:spacing w:lineRule="auto" w:line="360"/>
        <w:rPr>
          <w:sz w:val="22"/>
          <w:szCs w:val="22"/>
        </w:rPr>
      </w:pPr>
      <w:r>
        <w:rPr>
          <w:sz w:val="22"/>
          <w:szCs w:val="22"/>
        </w:rPr>
      </w:r>
    </w:p>
    <w:p>
      <w:pPr>
        <w:pStyle w:val="Normal"/>
        <w:spacing w:lineRule="auto" w:line="360"/>
        <w:rPr/>
      </w:pPr>
      <w:r>
        <w:rPr>
          <w:b/>
          <w:bCs/>
          <w:i/>
          <w:iCs/>
          <w:sz w:val="22"/>
          <w:szCs w:val="22"/>
        </w:rPr>
        <w:t>float calcularRms(volatile uint32_t arr[]) {</w:t>
      </w:r>
    </w:p>
    <w:p>
      <w:pPr>
        <w:pStyle w:val="Normal"/>
        <w:spacing w:lineRule="auto" w:line="360"/>
        <w:rPr/>
      </w:pPr>
      <w:r>
        <w:rPr>
          <w:b/>
          <w:bCs/>
          <w:i/>
          <w:iCs/>
          <w:sz w:val="22"/>
          <w:szCs w:val="22"/>
        </w:rPr>
        <w:t xml:space="preserve">  </w:t>
      </w:r>
      <w:r>
        <w:rPr>
          <w:b/>
          <w:bCs/>
          <w:i/>
          <w:iCs/>
          <w:sz w:val="22"/>
          <w:szCs w:val="22"/>
        </w:rPr>
        <w:t>float square = 0;</w:t>
      </w:r>
    </w:p>
    <w:p>
      <w:pPr>
        <w:pStyle w:val="Normal"/>
        <w:spacing w:lineRule="auto" w:line="360"/>
        <w:rPr/>
      </w:pPr>
      <w:r>
        <w:rPr>
          <w:b/>
          <w:bCs/>
          <w:i/>
          <w:iCs/>
          <w:sz w:val="22"/>
          <w:szCs w:val="22"/>
        </w:rPr>
        <w:t xml:space="preserve">  </w:t>
      </w:r>
      <w:r>
        <w:rPr>
          <w:b/>
          <w:bCs/>
          <w:i/>
          <w:iCs/>
          <w:sz w:val="22"/>
          <w:szCs w:val="22"/>
        </w:rPr>
        <w:t>float aux;</w:t>
      </w:r>
    </w:p>
    <w:p>
      <w:pPr>
        <w:pStyle w:val="Normal"/>
        <w:spacing w:lineRule="auto" w:line="360"/>
        <w:rPr/>
      </w:pPr>
      <w:r>
        <w:rPr>
          <w:b/>
          <w:bCs/>
          <w:i/>
          <w:iCs/>
          <w:sz w:val="22"/>
          <w:szCs w:val="22"/>
        </w:rPr>
        <w:t xml:space="preserve">  </w:t>
      </w:r>
      <w:r>
        <w:rPr>
          <w:b/>
          <w:bCs/>
          <w:i/>
          <w:iCs/>
          <w:sz w:val="22"/>
          <w:szCs w:val="22"/>
        </w:rPr>
        <w:t>for (int i = 44; i &lt;= 210 ;i++) {</w:t>
      </w:r>
    </w:p>
    <w:p>
      <w:pPr>
        <w:pStyle w:val="Normal"/>
        <w:spacing w:lineRule="auto" w:line="360"/>
        <w:rPr/>
      </w:pPr>
      <w:r>
        <w:rPr>
          <w:b/>
          <w:bCs/>
          <w:i/>
          <w:iCs/>
          <w:sz w:val="22"/>
          <w:szCs w:val="22"/>
        </w:rPr>
        <w:t xml:space="preserve">    </w:t>
      </w:r>
      <w:r>
        <w:rPr>
          <w:b/>
          <w:bCs/>
          <w:i/>
          <w:iCs/>
          <w:sz w:val="22"/>
          <w:szCs w:val="22"/>
        </w:rPr>
        <w:t>aux = ((arr[i]/1845.0) - 1.0) * 6.0 * 1.637;</w:t>
      </w:r>
    </w:p>
    <w:p>
      <w:pPr>
        <w:pStyle w:val="Normal"/>
        <w:spacing w:lineRule="auto" w:line="360"/>
        <w:rPr/>
      </w:pPr>
      <w:r>
        <w:rPr>
          <w:b/>
          <w:bCs/>
          <w:i/>
          <w:iCs/>
          <w:sz w:val="22"/>
          <w:szCs w:val="22"/>
        </w:rPr>
        <w:t xml:space="preserve">    </w:t>
      </w:r>
      <w:r>
        <w:rPr>
          <w:b/>
          <w:bCs/>
          <w:i/>
          <w:iCs/>
          <w:sz w:val="22"/>
          <w:szCs w:val="22"/>
        </w:rPr>
        <w:t>square += aux*aux;</w:t>
      </w:r>
    </w:p>
    <w:p>
      <w:pPr>
        <w:pStyle w:val="Normal"/>
        <w:spacing w:lineRule="auto" w:line="360"/>
        <w:rPr/>
      </w:pPr>
      <w:r>
        <w:rPr>
          <w:b/>
          <w:bCs/>
          <w:i/>
          <w:iCs/>
          <w:sz w:val="22"/>
          <w:szCs w:val="22"/>
        </w:rPr>
        <w:t xml:space="preserve">  </w:t>
      </w:r>
      <w:r>
        <w:rPr>
          <w:b/>
          <w:bCs/>
          <w:i/>
          <w:iCs/>
          <w:sz w:val="22"/>
          <w:szCs w:val="22"/>
        </w:rPr>
        <w:t>}</w:t>
      </w:r>
    </w:p>
    <w:p>
      <w:pPr>
        <w:pStyle w:val="Normal"/>
        <w:spacing w:lineRule="auto" w:line="360"/>
        <w:rPr/>
      </w:pPr>
      <w:r>
        <w:rPr>
          <w:b/>
          <w:bCs/>
          <w:i/>
          <w:iCs/>
          <w:sz w:val="22"/>
          <w:szCs w:val="22"/>
        </w:rPr>
        <w:t xml:space="preserve">  </w:t>
      </w:r>
      <w:r>
        <w:rPr>
          <w:b/>
          <w:bCs/>
          <w:i/>
          <w:iCs/>
          <w:sz w:val="22"/>
          <w:szCs w:val="22"/>
        </w:rPr>
        <w:t>return sqrt(square/167);</w:t>
      </w:r>
    </w:p>
    <w:p>
      <w:pPr>
        <w:pStyle w:val="Normal"/>
        <w:spacing w:lineRule="auto" w:line="360"/>
        <w:rPr/>
      </w:pPr>
      <w:r>
        <w:rPr>
          <w:b/>
          <w:bCs/>
          <w:i/>
          <w:iCs/>
          <w:sz w:val="22"/>
          <w:szCs w:val="22"/>
        </w:rPr>
        <w:t>}</w:t>
      </w:r>
    </w:p>
    <w:p>
      <w:pPr>
        <w:pStyle w:val="Normal"/>
        <w:spacing w:lineRule="auto" w:line="360"/>
        <w:rPr>
          <w:b/>
          <w:b/>
          <w:bCs/>
          <w:i/>
          <w:i/>
          <w:iCs/>
          <w:sz w:val="22"/>
          <w:szCs w:val="22"/>
        </w:rPr>
      </w:pPr>
      <w:r>
        <w:rPr>
          <w:b/>
          <w:bCs/>
          <w:i/>
          <w:iCs/>
          <w:sz w:val="22"/>
          <w:szCs w:val="22"/>
        </w:rPr>
      </w:r>
    </w:p>
    <w:p>
      <w:pPr>
        <w:pStyle w:val="Normal"/>
        <w:spacing w:lineRule="auto" w:line="360"/>
        <w:rPr>
          <w:b/>
          <w:b/>
          <w:bCs/>
          <w:i/>
          <w:i/>
          <w:iCs/>
          <w:sz w:val="22"/>
          <w:szCs w:val="22"/>
        </w:rPr>
      </w:pPr>
      <w:r>
        <w:rPr>
          <w:b/>
          <w:bCs/>
          <w:i/>
          <w:iCs/>
          <w:sz w:val="22"/>
          <w:szCs w:val="22"/>
        </w:rPr>
      </w:r>
    </w:p>
    <w:p>
      <w:pPr>
        <w:pStyle w:val="Normal"/>
        <w:spacing w:lineRule="auto" w:line="360"/>
        <w:rPr/>
      </w:pPr>
      <w:r>
        <w:rPr>
          <w:sz w:val="22"/>
          <w:szCs w:val="22"/>
        </w:rPr>
        <w:t xml:space="preserve">Função que retorna o último valor RMS calculado, ao acessar </w:t>
      </w:r>
      <w:hyperlink r:id="rId11">
        <w:r>
          <w:rPr>
            <w:rStyle w:val="LinkdaInternet"/>
            <w:color w:val="auto"/>
            <w:sz w:val="22"/>
            <w:szCs w:val="22"/>
          </w:rPr>
          <w:t>https://IP.DO.DISPOSITIIVO/i_rms</w:t>
        </w:r>
      </w:hyperlink>
      <w:r>
        <w:rPr>
          <w:sz w:val="22"/>
          <w:szCs w:val="22"/>
        </w:rPr>
        <w:t>.</w:t>
      </w:r>
    </w:p>
    <w:p>
      <w:pPr>
        <w:pStyle w:val="Normal"/>
        <w:spacing w:lineRule="auto" w:line="360"/>
        <w:rPr>
          <w:sz w:val="22"/>
          <w:szCs w:val="22"/>
        </w:rPr>
      </w:pPr>
      <w:r>
        <w:rPr>
          <w:sz w:val="22"/>
          <w:szCs w:val="22"/>
        </w:rPr>
      </w:r>
    </w:p>
    <w:p>
      <w:pPr>
        <w:pStyle w:val="Normal"/>
        <w:spacing w:lineRule="auto" w:line="360"/>
        <w:rPr/>
      </w:pPr>
      <w:r>
        <w:rPr>
          <w:sz w:val="22"/>
          <w:szCs w:val="22"/>
        </w:rPr>
        <w:t xml:space="preserve">  </w:t>
      </w:r>
      <w:r>
        <w:rPr>
          <w:b/>
          <w:bCs/>
          <w:i/>
          <w:iCs/>
          <w:sz w:val="22"/>
          <w:szCs w:val="22"/>
        </w:rPr>
        <w:t>server.on("/i_rms", handle_OnConnect_i_rms);</w:t>
      </w:r>
    </w:p>
    <w:p>
      <w:pPr>
        <w:pStyle w:val="Normal"/>
        <w:spacing w:lineRule="auto" w:line="360"/>
        <w:rPr/>
      </w:pPr>
      <w:r>
        <w:rPr>
          <w:b/>
          <w:bCs/>
          <w:i/>
          <w:iCs/>
          <w:sz w:val="22"/>
          <w:szCs w:val="22"/>
        </w:rPr>
        <w:t>void handle_OnConnect_i_rms_data() {</w:t>
      </w:r>
    </w:p>
    <w:p>
      <w:pPr>
        <w:pStyle w:val="Normal"/>
        <w:spacing w:lineRule="auto" w:line="360"/>
        <w:rPr/>
      </w:pPr>
      <w:r>
        <w:rPr>
          <w:b/>
          <w:bCs/>
          <w:i/>
          <w:iCs/>
          <w:sz w:val="22"/>
          <w:szCs w:val="22"/>
        </w:rPr>
        <w:t xml:space="preserve">  </w:t>
      </w:r>
      <w:r>
        <w:rPr>
          <w:b/>
          <w:bCs/>
          <w:i/>
          <w:iCs/>
          <w:sz w:val="22"/>
          <w:szCs w:val="22"/>
        </w:rPr>
        <w:t>String ptr = "";</w:t>
      </w:r>
    </w:p>
    <w:p>
      <w:pPr>
        <w:pStyle w:val="Normal"/>
        <w:spacing w:lineRule="auto" w:line="360"/>
        <w:rPr/>
      </w:pPr>
      <w:r>
        <w:rPr>
          <w:b/>
          <w:bCs/>
          <w:i/>
          <w:iCs/>
          <w:sz w:val="22"/>
          <w:szCs w:val="22"/>
        </w:rPr>
        <w:t xml:space="preserve">  </w:t>
      </w:r>
      <w:r>
        <w:rPr>
          <w:b/>
          <w:bCs/>
          <w:i/>
          <w:iCs/>
          <w:sz w:val="22"/>
          <w:szCs w:val="22"/>
        </w:rPr>
        <w:t>for (int i=0;i&lt;I_RMS_VEC_SIZE;i++)</w:t>
      </w:r>
    </w:p>
    <w:p>
      <w:pPr>
        <w:pStyle w:val="Normal"/>
        <w:spacing w:lineRule="auto" w:line="360"/>
        <w:rPr/>
      </w:pPr>
      <w:r>
        <w:rPr>
          <w:b/>
          <w:bCs/>
          <w:i/>
          <w:iCs/>
          <w:sz w:val="22"/>
          <w:szCs w:val="22"/>
        </w:rPr>
        <w:t xml:space="preserve">  </w:t>
      </w:r>
      <w:r>
        <w:rPr>
          <w:b/>
          <w:bCs/>
          <w:i/>
          <w:iCs/>
          <w:sz w:val="22"/>
          <w:szCs w:val="22"/>
        </w:rPr>
        <w:t>{</w:t>
      </w:r>
    </w:p>
    <w:p>
      <w:pPr>
        <w:pStyle w:val="Normal"/>
        <w:spacing w:lineRule="auto" w:line="360"/>
        <w:rPr/>
      </w:pPr>
      <w:r>
        <w:rPr>
          <w:b/>
          <w:bCs/>
          <w:i/>
          <w:iCs/>
          <w:sz w:val="22"/>
          <w:szCs w:val="22"/>
        </w:rPr>
        <w:t xml:space="preserve">    </w:t>
      </w:r>
      <w:r>
        <w:rPr>
          <w:b/>
          <w:bCs/>
          <w:i/>
          <w:iCs/>
          <w:sz w:val="22"/>
          <w:szCs w:val="22"/>
        </w:rPr>
        <w:t>ptr += String(i_rms_data[i],3);</w:t>
      </w:r>
    </w:p>
    <w:p>
      <w:pPr>
        <w:pStyle w:val="Normal"/>
        <w:spacing w:lineRule="auto" w:line="360"/>
        <w:rPr/>
      </w:pPr>
      <w:r>
        <w:rPr>
          <w:b/>
          <w:bCs/>
          <w:i/>
          <w:iCs/>
          <w:sz w:val="22"/>
          <w:szCs w:val="22"/>
        </w:rPr>
        <w:t xml:space="preserve">    </w:t>
      </w:r>
      <w:r>
        <w:rPr>
          <w:b/>
          <w:bCs/>
          <w:i/>
          <w:iCs/>
          <w:sz w:val="22"/>
          <w:szCs w:val="22"/>
        </w:rPr>
        <w:t>if (i&lt;(I_RMS_VEC_SIZE-1))</w:t>
      </w:r>
    </w:p>
    <w:p>
      <w:pPr>
        <w:pStyle w:val="Normal"/>
        <w:spacing w:lineRule="auto" w:line="360"/>
        <w:rPr/>
      </w:pPr>
      <w:r>
        <w:rPr>
          <w:b/>
          <w:bCs/>
          <w:i/>
          <w:iCs/>
          <w:sz w:val="22"/>
          <w:szCs w:val="22"/>
        </w:rPr>
        <w:t xml:space="preserve">          </w:t>
      </w:r>
      <w:r>
        <w:rPr>
          <w:b/>
          <w:bCs/>
          <w:i/>
          <w:iCs/>
          <w:sz w:val="22"/>
          <w:szCs w:val="22"/>
        </w:rPr>
        <w:t>ptr += ",";</w:t>
      </w:r>
    </w:p>
    <w:p>
      <w:pPr>
        <w:pStyle w:val="Normal"/>
        <w:spacing w:lineRule="auto" w:line="360"/>
        <w:rPr/>
      </w:pPr>
      <w:r>
        <w:rPr>
          <w:b/>
          <w:bCs/>
          <w:i/>
          <w:iCs/>
          <w:sz w:val="22"/>
          <w:szCs w:val="22"/>
        </w:rPr>
        <w:t xml:space="preserve">  </w:t>
      </w:r>
      <w:r>
        <w:rPr>
          <w:b/>
          <w:bCs/>
          <w:i/>
          <w:iCs/>
          <w:sz w:val="22"/>
          <w:szCs w:val="22"/>
        </w:rPr>
        <w:t>}</w:t>
      </w:r>
    </w:p>
    <w:p>
      <w:pPr>
        <w:pStyle w:val="Normal"/>
        <w:spacing w:lineRule="auto" w:line="360"/>
        <w:rPr/>
      </w:pPr>
      <w:r>
        <w:rPr>
          <w:b/>
          <w:bCs/>
          <w:i/>
          <w:iCs/>
          <w:sz w:val="22"/>
          <w:szCs w:val="22"/>
        </w:rPr>
        <w:t xml:space="preserve">  </w:t>
      </w:r>
      <w:r>
        <w:rPr>
          <w:b/>
          <w:bCs/>
          <w:i/>
          <w:iCs/>
          <w:sz w:val="22"/>
          <w:szCs w:val="22"/>
        </w:rPr>
        <w:t>ptr += String(" ") + String(i_rms_data_idx);</w:t>
      </w:r>
    </w:p>
    <w:p>
      <w:pPr>
        <w:pStyle w:val="Normal"/>
        <w:spacing w:lineRule="auto" w:line="360"/>
        <w:rPr/>
      </w:pPr>
      <w:r>
        <w:rPr>
          <w:b/>
          <w:bCs/>
          <w:i/>
          <w:iCs/>
          <w:sz w:val="22"/>
          <w:szCs w:val="22"/>
        </w:rPr>
        <w:t xml:space="preserve">  </w:t>
      </w:r>
      <w:r>
        <w:rPr>
          <w:b/>
          <w:bCs/>
          <w:i/>
          <w:iCs/>
          <w:sz w:val="22"/>
          <w:szCs w:val="22"/>
        </w:rPr>
        <w:t xml:space="preserve">server.send(200, "text/plain", ptr); </w:t>
      </w:r>
    </w:p>
    <w:p>
      <w:pPr>
        <w:pStyle w:val="Normal"/>
        <w:spacing w:lineRule="auto" w:line="360"/>
        <w:rPr/>
      </w:pPr>
      <w:r>
        <w:rPr>
          <w:b/>
          <w:bCs/>
          <w:i/>
          <w:iCs/>
          <w:sz w:val="22"/>
          <w:szCs w:val="22"/>
        </w:rPr>
        <w:t>}</w:t>
      </w:r>
    </w:p>
    <w:p>
      <w:pPr>
        <w:pStyle w:val="Normal"/>
        <w:spacing w:lineRule="auto" w:line="360"/>
        <w:rPr/>
      </w:pPr>
      <w:r>
        <w:rPr>
          <w:sz w:val="22"/>
          <w:szCs w:val="22"/>
        </w:rPr>
        <w:t xml:space="preserve"> </w:t>
      </w:r>
      <w:r>
        <w:rPr>
          <w:sz w:val="22"/>
          <w:szCs w:val="22"/>
          <w:highlight w:val="yellow"/>
        </w:rPr>
        <w:t>MOSTRAR E EXPLICAR A EQUAÇÃO DE CONVERSÃO DO VALOR EM CONTAGENS DO ADC PARA AMPERES.</w:t>
      </w:r>
    </w:p>
    <w:p>
      <w:pPr>
        <w:pStyle w:val="Normal"/>
        <w:spacing w:lineRule="auto" w:line="360"/>
        <w:rPr>
          <w:sz w:val="22"/>
          <w:szCs w:val="22"/>
        </w:rPr>
      </w:pPr>
      <w:r>
        <w:rPr>
          <w:sz w:val="22"/>
          <w:szCs w:val="22"/>
        </w:rPr>
      </w:r>
    </w:p>
    <w:p>
      <w:pPr>
        <w:pStyle w:val="Normal"/>
        <w:spacing w:lineRule="auto" w:line="360"/>
        <w:rPr/>
      </w:pPr>
      <w:r>
        <w:rPr>
          <w:b/>
          <w:bCs/>
          <w:sz w:val="24"/>
          <w:szCs w:val="24"/>
        </w:rPr>
        <w:t>5. PRODUÇÃO TÉCNICO-CIENTÍFICA</w:t>
      </w:r>
    </w:p>
    <w:p>
      <w:pPr>
        <w:pStyle w:val="Normal"/>
        <w:spacing w:lineRule="auto" w:line="360"/>
        <w:rPr>
          <w:b/>
          <w:b/>
          <w:bCs/>
          <w:sz w:val="24"/>
          <w:szCs w:val="24"/>
          <w:highlight w:val="yellow"/>
        </w:rPr>
      </w:pPr>
      <w:r>
        <w:rPr>
          <w:b w:val="false"/>
          <w:bCs w:val="false"/>
          <w:sz w:val="22"/>
          <w:szCs w:val="22"/>
        </w:rPr>
        <w:t xml:space="preserve">Como citado na </w:t>
      </w:r>
      <w:r>
        <w:rPr>
          <w:b w:val="false"/>
          <w:bCs w:val="false"/>
          <w:sz w:val="22"/>
          <w:szCs w:val="22"/>
        </w:rPr>
        <w:t>segunda etapa da parte de Metodologia</w:t>
      </w:r>
      <w:r>
        <w:rPr>
          <w:b w:val="false"/>
          <w:bCs w:val="false"/>
          <w:sz w:val="22"/>
          <w:szCs w:val="22"/>
        </w:rPr>
        <w:t xml:space="preserve"> desse documento, </w:t>
      </w:r>
      <w:r>
        <w:rPr>
          <w:b w:val="false"/>
          <w:bCs w:val="false"/>
          <w:sz w:val="22"/>
          <w:szCs w:val="22"/>
        </w:rPr>
        <w:t xml:space="preserve">está sendo </w:t>
      </w:r>
      <w:r>
        <w:rPr>
          <w:rFonts w:eastAsia="Times New Roman" w:cs="Times New Roman"/>
          <w:b w:val="false"/>
          <w:bCs w:val="false"/>
          <w:color w:val="auto"/>
          <w:kern w:val="0"/>
          <w:sz w:val="22"/>
          <w:szCs w:val="22"/>
          <w:lang w:val="pt-BR" w:eastAsia="zh-CN" w:bidi="ar-SA"/>
        </w:rPr>
        <w:t>redigido</w:t>
      </w:r>
      <w:r>
        <w:rPr>
          <w:b w:val="false"/>
          <w:bCs w:val="false"/>
          <w:sz w:val="22"/>
          <w:szCs w:val="22"/>
        </w:rPr>
        <w:t xml:space="preserve"> um Artigo Científico, a partir de pesquisas feitas em base de dados como IEEE Xplore [10]. Esse artigo tem como intuito testar o funcionamento do monitorador </w:t>
      </w:r>
      <w:r>
        <w:rPr>
          <w:rFonts w:eastAsia="Times New Roman" w:cs="Times New Roman"/>
          <w:b w:val="false"/>
          <w:bCs w:val="false"/>
          <w:color w:val="auto"/>
          <w:kern w:val="0"/>
          <w:sz w:val="22"/>
          <w:szCs w:val="22"/>
          <w:lang w:val="pt-BR" w:eastAsia="zh-CN" w:bidi="ar-SA"/>
        </w:rPr>
        <w:t>de carga que está sendo produzido, e a partir do resultados encontrados, sugerir futuras aplicações da técnica.</w:t>
      </w:r>
    </w:p>
    <w:p>
      <w:pPr>
        <w:pStyle w:val="Normal"/>
        <w:spacing w:lineRule="auto" w:line="360"/>
        <w:rPr/>
      </w:pPr>
      <w:r>
        <w:rPr>
          <w:b/>
          <w:bCs/>
          <w:sz w:val="24"/>
          <w:szCs w:val="24"/>
        </w:rPr>
        <w:t>6. CONCLUSÕES</w:t>
      </w:r>
    </w:p>
    <w:p>
      <w:pPr>
        <w:pStyle w:val="Normal"/>
        <w:spacing w:lineRule="auto" w:line="360"/>
        <w:rPr>
          <w:b/>
          <w:b/>
          <w:bCs/>
          <w:sz w:val="24"/>
          <w:szCs w:val="24"/>
        </w:rPr>
      </w:pPr>
      <w:r>
        <w:rPr>
          <w:b/>
          <w:bCs/>
          <w:sz w:val="24"/>
          <w:szCs w:val="24"/>
        </w:rPr>
      </w:r>
    </w:p>
    <w:p>
      <w:pPr>
        <w:pStyle w:val="Normal"/>
        <w:spacing w:lineRule="auto" w:line="360"/>
        <w:rPr/>
      </w:pPr>
      <w:r>
        <w:rPr>
          <w:b/>
          <w:bCs/>
          <w:sz w:val="24"/>
          <w:szCs w:val="24"/>
        </w:rPr>
        <w:t>7. REFERÊNCIAS BIBLIOGRÁFICAS</w:t>
      </w:r>
    </w:p>
    <w:p>
      <w:pPr>
        <w:pStyle w:val="Normal"/>
        <w:spacing w:lineRule="auto" w:line="360"/>
        <w:rPr>
          <w:b/>
          <w:b/>
          <w:bCs/>
          <w:sz w:val="24"/>
          <w:szCs w:val="24"/>
        </w:rPr>
      </w:pPr>
      <w:r>
        <w:rPr>
          <w:b w:val="false"/>
          <w:bCs w:val="false"/>
          <w:sz w:val="22"/>
          <w:szCs w:val="22"/>
        </w:rPr>
        <w:t xml:space="preserve">[6] </w:t>
      </w:r>
      <w:hyperlink r:id="rId12">
        <w:r>
          <w:rPr>
            <w:rStyle w:val="LinkdaInternet"/>
            <w:b w:val="false"/>
            <w:bCs w:val="false"/>
            <w:sz w:val="22"/>
            <w:szCs w:val="22"/>
          </w:rPr>
          <w:t>https://www.poweruc.pl/blogs/news/non-invasive-sensor-yhdc-sct013-000-ct-used-with-arduino-sct-013</w:t>
        </w:r>
      </w:hyperlink>
      <w:r>
        <w:rPr/>
        <w:t xml:space="preserve"> </w:t>
      </w:r>
    </w:p>
    <w:p>
      <w:pPr>
        <w:pStyle w:val="Normal"/>
        <w:spacing w:lineRule="auto" w:line="360"/>
        <w:rPr>
          <w:b/>
          <w:b/>
          <w:bCs/>
          <w:sz w:val="24"/>
          <w:szCs w:val="24"/>
        </w:rPr>
      </w:pPr>
      <w:r>
        <w:rPr>
          <w:rStyle w:val="LinkdaInternet"/>
          <w:b w:val="false"/>
          <w:bCs w:val="false"/>
          <w:sz w:val="24"/>
          <w:szCs w:val="24"/>
        </w:rPr>
        <w:t xml:space="preserve">[7] </w:t>
      </w:r>
      <w:hyperlink r:id="rId13">
        <w:r>
          <w:rPr>
            <w:rStyle w:val="LinkdaInternet"/>
            <w:b w:val="false"/>
            <w:bCs w:val="false"/>
            <w:sz w:val="24"/>
            <w:szCs w:val="24"/>
          </w:rPr>
          <w:t>https://learn.openenergymonitor.org/electricity-monitoring/ct-sensors/interface-with-arduino</w:t>
        </w:r>
      </w:hyperlink>
    </w:p>
    <w:p>
      <w:pPr>
        <w:pStyle w:val="Normal"/>
        <w:spacing w:lineRule="auto" w:line="360"/>
        <w:rPr>
          <w:b/>
          <w:b/>
          <w:bCs/>
          <w:sz w:val="24"/>
          <w:szCs w:val="24"/>
        </w:rPr>
      </w:pPr>
      <w:r>
        <w:rPr>
          <w:b w:val="false"/>
          <w:bCs w:val="false"/>
          <w:sz w:val="22"/>
          <w:szCs w:val="22"/>
        </w:rPr>
        <w:t xml:space="preserve">[8] </w:t>
      </w:r>
      <w:hyperlink r:id="rId14">
        <w:r>
          <w:rPr>
            <w:rStyle w:val="LinkdaInternet"/>
            <w:b w:val="false"/>
            <w:bCs w:val="false"/>
            <w:sz w:val="22"/>
            <w:szCs w:val="22"/>
          </w:rPr>
          <w:t>https://www.espressif.com/en/products/hardware/esp32/overview</w:t>
        </w:r>
      </w:hyperlink>
      <w:r>
        <w:rPr>
          <w:b w:val="false"/>
          <w:bCs w:val="false"/>
          <w:sz w:val="22"/>
          <w:szCs w:val="22"/>
        </w:rPr>
        <w:t xml:space="preserve"> </w:t>
      </w:r>
    </w:p>
    <w:p>
      <w:pPr>
        <w:pStyle w:val="Normal"/>
        <w:spacing w:lineRule="auto" w:line="360"/>
        <w:rPr>
          <w:b/>
          <w:b/>
          <w:bCs/>
          <w:sz w:val="24"/>
          <w:szCs w:val="24"/>
        </w:rPr>
      </w:pPr>
      <w:r>
        <w:rPr>
          <w:b w:val="false"/>
          <w:bCs w:val="false"/>
          <w:sz w:val="22"/>
          <w:szCs w:val="22"/>
        </w:rPr>
        <w:t xml:space="preserve">[9] </w:t>
      </w:r>
      <w:hyperlink r:id="rId15">
        <w:r>
          <w:rPr>
            <w:rStyle w:val="LinkdaInternet"/>
            <w:b w:val="false"/>
            <w:bCs w:val="false"/>
            <w:sz w:val="22"/>
            <w:szCs w:val="22"/>
          </w:rPr>
          <w:t>https://www.farnell.com/datasheets/1682209.pdf</w:t>
        </w:r>
      </w:hyperlink>
      <w:r>
        <w:rPr>
          <w:b w:val="false"/>
          <w:bCs w:val="false"/>
          <w:sz w:val="22"/>
          <w:szCs w:val="22"/>
        </w:rPr>
        <w:t xml:space="preserve"> </w:t>
      </w:r>
    </w:p>
    <w:p>
      <w:pPr>
        <w:pStyle w:val="Normal"/>
        <w:spacing w:lineRule="auto" w:line="360"/>
        <w:rPr>
          <w:b/>
          <w:b/>
          <w:bCs/>
          <w:sz w:val="24"/>
          <w:szCs w:val="24"/>
        </w:rPr>
      </w:pPr>
      <w:r>
        <w:rPr>
          <w:b w:val="false"/>
          <w:bCs w:val="false"/>
          <w:sz w:val="22"/>
          <w:szCs w:val="22"/>
        </w:rPr>
        <w:t>[</w:t>
      </w:r>
      <w:r>
        <w:rPr>
          <w:b w:val="false"/>
          <w:bCs w:val="false"/>
          <w:sz w:val="22"/>
          <w:szCs w:val="22"/>
        </w:rPr>
        <w:t xml:space="preserve">10] </w:t>
      </w:r>
      <w:hyperlink r:id="rId16">
        <w:r>
          <w:rPr>
            <w:rStyle w:val="LinkdaInternet"/>
            <w:b w:val="false"/>
            <w:bCs w:val="false"/>
            <w:sz w:val="22"/>
            <w:szCs w:val="22"/>
          </w:rPr>
          <w:t>https://ieeexplore.ieee.org/Xplore/home.jsp</w:t>
        </w:r>
      </w:hyperlink>
      <w:r>
        <w:rPr>
          <w:b w:val="false"/>
          <w:bCs w:val="false"/>
          <w:sz w:val="22"/>
          <w:szCs w:val="22"/>
        </w:rPr>
        <w:t xml:space="preserve"> </w:t>
      </w:r>
    </w:p>
    <w:p>
      <w:pPr>
        <w:pStyle w:val="Normal"/>
        <w:spacing w:lineRule="auto" w:line="360"/>
        <w:rPr>
          <w:b/>
          <w:b/>
          <w:bCs/>
          <w:sz w:val="24"/>
          <w:szCs w:val="24"/>
        </w:rPr>
      </w:pPr>
      <w:r>
        <w:rPr>
          <w:b/>
          <w:bCs/>
          <w:sz w:val="24"/>
          <w:szCs w:val="24"/>
        </w:rPr>
      </w:r>
    </w:p>
    <w:p>
      <w:pPr>
        <w:pStyle w:val="Normal"/>
        <w:spacing w:lineRule="auto" w:line="360"/>
        <w:rPr>
          <w:b/>
          <w:b/>
          <w:bCs/>
          <w:sz w:val="24"/>
          <w:szCs w:val="24"/>
        </w:rPr>
      </w:pPr>
      <w:r>
        <w:rPr>
          <w:b/>
          <w:bCs/>
          <w:sz w:val="24"/>
          <w:szCs w:val="24"/>
        </w:rPr>
      </w:r>
    </w:p>
    <w:p>
      <w:pPr>
        <w:pStyle w:val="Normal"/>
        <w:spacing w:lineRule="auto" w:line="360"/>
        <w:rPr/>
      </w:pPr>
      <w:r>
        <w:rPr>
          <w:b/>
          <w:bCs/>
          <w:sz w:val="24"/>
          <w:szCs w:val="24"/>
        </w:rPr>
        <w:t>8. AUTO-AVALIAÇÃO DO ALUNO</w:t>
      </w:r>
    </w:p>
    <w:p>
      <w:pPr>
        <w:pStyle w:val="Normal"/>
        <w:spacing w:lineRule="auto" w:line="360"/>
        <w:rPr>
          <w:sz w:val="22"/>
          <w:szCs w:val="22"/>
        </w:rPr>
      </w:pPr>
      <w:r>
        <w:rPr>
          <w:sz w:val="22"/>
          <w:szCs w:val="22"/>
          <w:highlight w:val="yellow"/>
        </w:rPr>
        <w:t>FAÇA UMA DISSERTAÇÃO AUTO-REFLEXIVA SOBRE O QUE APRENDEU E O QUE EXPERIENCIOU SOBRE O TEMA E SOBRE O PROCESSO DE PESQUISA.</w:t>
      </w:r>
    </w:p>
    <w:p>
      <w:pPr>
        <w:pStyle w:val="Normal"/>
        <w:tabs>
          <w:tab w:val="clear" w:pos="708"/>
          <w:tab w:val="left" w:pos="4389" w:leader="none"/>
        </w:tabs>
        <w:rPr/>
      </w:pPr>
      <w:r>
        <w:rPr/>
      </w:r>
    </w:p>
    <w:sectPr>
      <w:headerReference w:type="default" r:id="rId17"/>
      <w:footerReference w:type="default" r:id="rId18"/>
      <w:type w:val="nextPage"/>
      <w:pgSz w:w="11906" w:h="16838"/>
      <w:pgMar w:left="1134" w:right="851" w:header="709" w:top="1134" w:footer="709"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Bdr>
        <w:top w:val="single" w:sz="4" w:space="1" w:color="000000"/>
      </w:pBd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lear" w:pos="708"/>
        <w:tab w:val="left" w:pos="2580" w:leader="none"/>
        <w:tab w:val="left" w:pos="2985" w:leader="none"/>
      </w:tabs>
      <w:spacing w:lineRule="auto" w:line="276" w:before="0" w:after="120"/>
      <w:rPr>
        <w:color w:val="808080"/>
        <w:lang w:val="en-US"/>
      </w:rPr>
    </w:pPr>
    <w:r>
      <w:rPr>
        <w:b/>
        <w:bCs/>
        <w:sz w:val="28"/>
        <w:szCs w:val="28"/>
        <w:lang w:val="en-US"/>
      </w:rPr>
      <w:t xml:space="preserve"> </w:t>
    </w:r>
    <w:r>
      <w:rPr/>
      <w:drawing>
        <wp:inline distT="0" distB="0" distL="0" distR="0">
          <wp:extent cx="428625" cy="276225"/>
          <wp:effectExtent l="0" t="0" r="0" b="0"/>
          <wp:docPr id="30"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1" descr=""/>
                  <pic:cNvPicPr>
                    <a:picLocks noChangeAspect="1" noChangeArrowheads="1"/>
                  </pic:cNvPicPr>
                </pic:nvPicPr>
                <pic:blipFill>
                  <a:blip r:embed="rId1"/>
                  <a:srcRect l="-109" t="-194" r="-109" b="-194"/>
                  <a:stretch>
                    <a:fillRect/>
                  </a:stretch>
                </pic:blipFill>
                <pic:spPr bwMode="auto">
                  <a:xfrm>
                    <a:off x="0" y="0"/>
                    <a:ext cx="428625" cy="276225"/>
                  </a:xfrm>
                  <a:prstGeom prst="rect">
                    <a:avLst/>
                  </a:prstGeom>
                </pic:spPr>
              </pic:pic>
            </a:graphicData>
          </a:graphic>
        </wp:inline>
      </w:drawing>
    </w:r>
    <w:r>
      <w:rPr/>
      <w:t xml:space="preserve">     </w:t>
    </w:r>
    <w:r>
      <w:rPr>
        <w:rFonts w:cs="Calibri" w:ascii="Calibri" w:hAnsi="Calibri"/>
        <w:b/>
        <w:sz w:val="28"/>
        <w:szCs w:val="28"/>
      </w:rPr>
      <w:t xml:space="preserve">Universidade Federal Fluminense                          </w:t>
    </w:r>
    <w:r>
      <w:rPr/>
      <w:drawing>
        <wp:inline distT="0" distB="0" distL="0" distR="0">
          <wp:extent cx="1809750" cy="447675"/>
          <wp:effectExtent l="0" t="0" r="0" b="0"/>
          <wp:docPr id="3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 descr=""/>
                  <pic:cNvPicPr>
                    <a:picLocks noChangeAspect="1" noChangeArrowheads="1"/>
                  </pic:cNvPicPr>
                </pic:nvPicPr>
                <pic:blipFill>
                  <a:blip r:embed="rId2"/>
                  <a:srcRect l="-64" t="-267" r="-64" b="-267"/>
                  <a:stretch>
                    <a:fillRect/>
                  </a:stretch>
                </pic:blipFill>
                <pic:spPr bwMode="auto">
                  <a:xfrm>
                    <a:off x="0" y="0"/>
                    <a:ext cx="1809750" cy="447675"/>
                  </a:xfrm>
                  <a:prstGeom prst="rect">
                    <a:avLst/>
                  </a:prstGeom>
                </pic:spPr>
              </pic:pic>
            </a:graphicData>
          </a:graphic>
        </wp:inline>
      </w:drawing>
    </w:r>
  </w:p>
  <w:p>
    <w:pPr>
      <w:pStyle w:val="Cabealho"/>
      <w:pBdr>
        <w:bottom w:val="single" w:sz="4" w:space="0" w:color="A5A5A5"/>
      </w:pBdr>
      <w:tabs>
        <w:tab w:val="clear" w:pos="708"/>
        <w:tab w:val="left" w:pos="2580" w:leader="none"/>
        <w:tab w:val="left" w:pos="2985" w:leader="none"/>
      </w:tabs>
      <w:spacing w:lineRule="auto" w:line="276" w:before="0" w:after="120"/>
      <w:rPr>
        <w:color w:val="808080"/>
        <w:lang w:val="en-US"/>
      </w:rPr>
    </w:pPr>
    <w:r>
      <w:rPr>
        <w:color w:val="808080"/>
        <w:lang w:val="en-US"/>
      </w:rPr>
    </w:r>
  </w:p>
  <w:p>
    <w:pPr>
      <w:pStyle w:val="Cabealho"/>
      <w:rPr>
        <w:color w:val="808080"/>
        <w:lang w:val="en-US"/>
      </w:rPr>
    </w:pPr>
    <w:r>
      <w:rPr>
        <w:color w:val="808080"/>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pStyle w:val="Ttulo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isplayBackgroundShape/>
  <w:trackRevisions/>
  <w:embedSystemFont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zh-CN" w:bidi="ar-SA"/>
    </w:rPr>
  </w:style>
  <w:style w:type="paragraph" w:styleId="Ttulo1">
    <w:name w:val="Heading 1"/>
    <w:basedOn w:val="Normal"/>
    <w:next w:val="Normal"/>
    <w:qFormat/>
    <w:pPr>
      <w:keepNext w:val="true"/>
      <w:numPr>
        <w:ilvl w:val="0"/>
        <w:numId w:val="1"/>
      </w:numPr>
      <w:outlineLvl w:val="0"/>
    </w:pPr>
    <w:rPr>
      <w:rFonts w:ascii="Arial" w:hAnsi="Arial" w:cs="Arial"/>
      <w:sz w:val="24"/>
      <w:szCs w:val="24"/>
    </w:rPr>
  </w:style>
  <w:style w:type="paragraph" w:styleId="Ttulo2">
    <w:name w:val="Heading 2"/>
    <w:basedOn w:val="NormalANGELA"/>
    <w:next w:val="NormalANGELA"/>
    <w:qFormat/>
    <w:pPr>
      <w:keepNext w:val="true"/>
      <w:numPr>
        <w:ilvl w:val="1"/>
        <w:numId w:val="1"/>
      </w:numPr>
      <w:jc w:val="both"/>
      <w:outlineLvl w:val="1"/>
    </w:pPr>
    <w:rPr>
      <w:i/>
      <w:iCs/>
      <w:sz w:val="24"/>
      <w:szCs w:val="24"/>
    </w:rPr>
  </w:style>
  <w:style w:type="paragraph" w:styleId="Ttulo3">
    <w:name w:val="Heading 3"/>
    <w:basedOn w:val="NormalANGELA"/>
    <w:next w:val="NormalANGELA"/>
    <w:qFormat/>
    <w:pPr>
      <w:keepNext w:val="true"/>
      <w:numPr>
        <w:ilvl w:val="2"/>
        <w:numId w:val="1"/>
      </w:numPr>
      <w:pBdr>
        <w:top w:val="single" w:sz="12" w:space="1" w:color="000000"/>
        <w:left w:val="single" w:sz="12" w:space="1" w:color="000000"/>
        <w:bottom w:val="single" w:sz="12" w:space="1" w:color="000000"/>
        <w:right w:val="single" w:sz="12" w:space="1" w:color="000000"/>
      </w:pBdr>
      <w:shd w:val="clear" w:color="auto" w:fill="E5E5E5"/>
      <w:jc w:val="center"/>
      <w:outlineLvl w:val="2"/>
    </w:pPr>
    <w:rPr>
      <w:b/>
      <w:bCs/>
      <w:i/>
      <w:iCs/>
      <w:sz w:val="22"/>
      <w:szCs w:val="22"/>
    </w:rPr>
  </w:style>
  <w:style w:type="paragraph" w:styleId="Ttulo5">
    <w:name w:val="Heading 5"/>
    <w:basedOn w:val="Normal"/>
    <w:next w:val="Normal"/>
    <w:qFormat/>
    <w:pPr>
      <w:keepNext w:val="true"/>
      <w:numPr>
        <w:ilvl w:val="4"/>
        <w:numId w:val="1"/>
      </w:numPr>
      <w:spacing w:lineRule="auto" w:line="360"/>
      <w:outlineLvl w:val="4"/>
    </w:pPr>
    <w:rPr>
      <w:b/>
      <w:bC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cs="Times New Roman"/>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Fontepargpadro1" w:customStyle="1">
    <w:name w:val="Fonte parág. padrão1"/>
    <w:qFormat/>
    <w:rPr/>
  </w:style>
  <w:style w:type="character" w:styleId="Ttulo1Char" w:customStyle="1">
    <w:name w:val="Título 1 Char"/>
    <w:qFormat/>
    <w:rPr>
      <w:rFonts w:ascii="Cambria" w:hAnsi="Cambria" w:cs="Times New Roman"/>
      <w:b/>
      <w:bCs/>
      <w:kern w:val="2"/>
      <w:sz w:val="32"/>
      <w:szCs w:val="32"/>
    </w:rPr>
  </w:style>
  <w:style w:type="character" w:styleId="Ttulo2Char" w:customStyle="1">
    <w:name w:val="Título 2 Char"/>
    <w:qFormat/>
    <w:rPr>
      <w:rFonts w:ascii="Cambria" w:hAnsi="Cambria" w:cs="Times New Roman"/>
      <w:b/>
      <w:bCs/>
      <w:i/>
      <w:iCs/>
      <w:sz w:val="28"/>
      <w:szCs w:val="28"/>
    </w:rPr>
  </w:style>
  <w:style w:type="character" w:styleId="Ttulo3Char" w:customStyle="1">
    <w:name w:val="Título 3 Char"/>
    <w:qFormat/>
    <w:rPr>
      <w:rFonts w:ascii="Cambria" w:hAnsi="Cambria" w:cs="Times New Roman"/>
      <w:b/>
      <w:bCs/>
      <w:sz w:val="26"/>
      <w:szCs w:val="26"/>
    </w:rPr>
  </w:style>
  <w:style w:type="character" w:styleId="Ttulo5Char" w:customStyle="1">
    <w:name w:val="Título 5 Char"/>
    <w:qFormat/>
    <w:rPr>
      <w:rFonts w:cs="Times New Roman"/>
      <w:b/>
      <w:bCs/>
      <w:i/>
      <w:iCs/>
      <w:sz w:val="26"/>
      <w:szCs w:val="26"/>
    </w:rPr>
  </w:style>
  <w:style w:type="character" w:styleId="CorpodetextoChar" w:customStyle="1">
    <w:name w:val="Corpo de texto Char"/>
    <w:qFormat/>
    <w:rPr>
      <w:rFonts w:ascii="Times New Roman" w:hAnsi="Times New Roman" w:cs="Times New Roman"/>
      <w:sz w:val="20"/>
      <w:szCs w:val="20"/>
    </w:rPr>
  </w:style>
  <w:style w:type="character" w:styleId="CabealhoChar" w:customStyle="1">
    <w:name w:val="Cabeçalho Char"/>
    <w:qFormat/>
    <w:rPr>
      <w:rFonts w:ascii="Times New Roman" w:hAnsi="Times New Roman" w:cs="Times New Roman"/>
      <w:sz w:val="20"/>
      <w:szCs w:val="20"/>
    </w:rPr>
  </w:style>
  <w:style w:type="character" w:styleId="RodapChar" w:customStyle="1">
    <w:name w:val="Rodapé Char"/>
    <w:qFormat/>
    <w:rPr>
      <w:rFonts w:ascii="Times New Roman" w:hAnsi="Times New Roman" w:cs="Times New Roman"/>
      <w:sz w:val="20"/>
      <w:szCs w:val="20"/>
    </w:rPr>
  </w:style>
  <w:style w:type="character" w:styleId="TextodebaloChar" w:customStyle="1">
    <w:name w:val="Texto de balão Char"/>
    <w:qFormat/>
    <w:rPr>
      <w:rFonts w:ascii="Tahoma" w:hAnsi="Tahoma" w:cs="Tahoma"/>
      <w:sz w:val="16"/>
      <w:szCs w:val="16"/>
    </w:rPr>
  </w:style>
  <w:style w:type="character" w:styleId="LinkdaInternet">
    <w:name w:val="Link da Internet"/>
    <w:rPr>
      <w:rFonts w:cs="Times New Roman"/>
      <w:color w:val="0000FF"/>
      <w:u w:val="single"/>
    </w:rPr>
  </w:style>
  <w:style w:type="character" w:styleId="Smbolosdenumerao" w:customStyle="1">
    <w:name w:val="Símbolos de numeração"/>
    <w:qFormat/>
    <w:rPr/>
  </w:style>
  <w:style w:type="character" w:styleId="Annotationreference">
    <w:name w:val="annotation reference"/>
    <w:uiPriority w:val="99"/>
    <w:semiHidden/>
    <w:unhideWhenUsed/>
    <w:qFormat/>
    <w:rsid w:val="00917563"/>
    <w:rPr>
      <w:sz w:val="16"/>
      <w:szCs w:val="16"/>
    </w:rPr>
  </w:style>
  <w:style w:type="character" w:styleId="TextodecomentrioChar" w:customStyle="1">
    <w:name w:val="Texto de comentário Char"/>
    <w:link w:val="Textodecomentrio"/>
    <w:uiPriority w:val="99"/>
    <w:semiHidden/>
    <w:qFormat/>
    <w:rsid w:val="00917563"/>
    <w:rPr>
      <w:lang w:eastAsia="zh-CN"/>
    </w:rPr>
  </w:style>
  <w:style w:type="character" w:styleId="AssuntodocomentrioChar" w:customStyle="1">
    <w:name w:val="Assunto do comentário Char"/>
    <w:link w:val="Assuntodocomentrio"/>
    <w:uiPriority w:val="99"/>
    <w:semiHidden/>
    <w:qFormat/>
    <w:rsid w:val="00917563"/>
    <w:rPr>
      <w:b/>
      <w:bCs/>
      <w:lang w:eastAsia="zh-CN"/>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480"/>
    </w:pPr>
    <w:rPr>
      <w:rFonts w:ascii="Arial" w:hAnsi="Arial" w:cs="Arial"/>
      <w:sz w:val="24"/>
      <w:szCs w:val="24"/>
    </w:rPr>
  </w:style>
  <w:style w:type="paragraph" w:styleId="Lista">
    <w:name w:val="List"/>
    <w:basedOn w:val="Corpodotexto"/>
    <w:pPr/>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11" w:customStyle="1">
    <w:name w:val="Título1"/>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ormalANGELA" w:customStyle="1">
    <w:name w:val="Normal.ANGELA"/>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zh-CN" w:bidi="ar-SA"/>
    </w:rPr>
  </w:style>
  <w:style w:type="paragraph" w:styleId="CabealhoeRodap" w:customStyle="1">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rPr/>
  </w:style>
  <w:style w:type="paragraph" w:styleId="Rodap">
    <w:name w:val="Footer"/>
    <w:basedOn w:val="Normal"/>
    <w:pPr/>
    <w:rPr/>
  </w:style>
  <w:style w:type="paragraph" w:styleId="BalloonText">
    <w:name w:val="Balloon Text"/>
    <w:basedOn w:val="Normal"/>
    <w:qFormat/>
    <w:pPr/>
    <w:rPr>
      <w:rFonts w:ascii="Tahoma" w:hAnsi="Tahoma" w:cs="Tahoma"/>
      <w:sz w:val="16"/>
      <w:szCs w:val="16"/>
    </w:rPr>
  </w:style>
  <w:style w:type="paragraph" w:styleId="ListaColoridanfase11" w:customStyle="1">
    <w:name w:val="Lista Colorida - Ênfase 11"/>
    <w:basedOn w:val="Normal"/>
    <w:qFormat/>
    <w:pPr>
      <w:spacing w:before="0" w:after="0"/>
      <w:ind w:left="720" w:hanging="0"/>
      <w:contextualSpacing/>
    </w:pPr>
    <w:rPr/>
  </w:style>
  <w:style w:type="paragraph" w:styleId="Contedodoquadro" w:customStyle="1">
    <w:name w:val="Conteúdo do quadro"/>
    <w:basedOn w:val="Normal"/>
    <w:qFormat/>
    <w:pPr/>
    <w:rPr/>
  </w:style>
  <w:style w:type="paragraph" w:styleId="Annotationtext">
    <w:name w:val="annotation text"/>
    <w:basedOn w:val="Normal"/>
    <w:link w:val="TextodecomentrioChar"/>
    <w:uiPriority w:val="99"/>
    <w:semiHidden/>
    <w:unhideWhenUsed/>
    <w:qFormat/>
    <w:rsid w:val="00917563"/>
    <w:pPr/>
    <w:rPr/>
  </w:style>
  <w:style w:type="paragraph" w:styleId="Annotationsubject">
    <w:name w:val="annotation subject"/>
    <w:basedOn w:val="Annotationtext"/>
    <w:next w:val="Annotationtext"/>
    <w:link w:val="AssuntodocomentrioChar"/>
    <w:uiPriority w:val="99"/>
    <w:semiHidden/>
    <w:unhideWhenUsed/>
    <w:qFormat/>
    <w:rsid w:val="00917563"/>
    <w:pPr/>
    <w:rPr>
      <w:b/>
      <w:bCs/>
    </w:rPr>
  </w:style>
  <w:style w:type="paragraph" w:styleId="Revision">
    <w:name w:val="Revision"/>
    <w:uiPriority w:val="99"/>
    <w:semiHidden/>
    <w:qFormat/>
    <w:rsid w:val="00917563"/>
    <w:pPr>
      <w:widowControl/>
      <w:bidi w:val="0"/>
      <w:spacing w:before="0" w:after="0"/>
      <w:jc w:val="left"/>
    </w:pPr>
    <w:rPr>
      <w:rFonts w:ascii="Times New Roman" w:hAnsi="Times New Roman" w:eastAsia="Times New Roman" w:cs="Times New Roman"/>
      <w:color w:val="auto"/>
      <w:kern w:val="0"/>
      <w:sz w:val="20"/>
      <w:szCs w:val="20"/>
      <w:lang w:val="pt-BR" w:eastAsia="zh-CN" w:bidi="ar-SA"/>
    </w:rPr>
  </w:style>
  <w:style w:type="paragraph" w:styleId="Figura">
    <w:name w:val="Figura"/>
    <w:basedOn w:val="Legenda"/>
    <w:qFormat/>
    <w:pPr/>
    <w:rPr/>
  </w:style>
  <w:style w:type="paragraph" w:styleId="Contedodatabela">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IP.DO.DISPOSITIIVO/i_rms" TargetMode="External"/><Relationship Id="rId12" Type="http://schemas.openxmlformats.org/officeDocument/2006/relationships/hyperlink" Target="https://www.poweruc.pl/blogs/news/non-invasive-sensor-yhdc-sct013-000-ct-used-with-arduino-sct-013" TargetMode="External"/><Relationship Id="rId13" Type="http://schemas.openxmlformats.org/officeDocument/2006/relationships/hyperlink" Target="https://learn.openenergymonitor.org/electricity-monitoring/ct-sensors/interface-with-arduino" TargetMode="External"/><Relationship Id="rId14" Type="http://schemas.openxmlformats.org/officeDocument/2006/relationships/hyperlink" Target="https://www.espressif.com/en/products/hardware/esp32/overview" TargetMode="External"/><Relationship Id="rId15" Type="http://schemas.openxmlformats.org/officeDocument/2006/relationships/hyperlink" Target="https://www.farnell.com/datasheets/1682209.pdf" TargetMode="External"/><Relationship Id="rId16" Type="http://schemas.openxmlformats.org/officeDocument/2006/relationships/hyperlink" Target="https://ieeexplore.ieee.org/Xplore/home.jsp"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Application>LibreOffice/6.4.0.3$Windows_X86_64 LibreOffice_project/b0a288ab3d2d4774cb44b62f04d5d28733ac6df8</Application>
  <Pages>13</Pages>
  <Words>2193</Words>
  <Characters>13778</Characters>
  <CharactersWithSpaces>16107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2020-02-27T16:44:00Z</dcterms:created>
  <dc:creator>propp10</dc:creator>
  <dc:description/>
  <dc:language>pt-BR</dc:language>
  <cp:lastModifiedBy>Lucas Abdalla</cp:lastModifiedBy>
  <cp:lastPrinted>1995-11-21T20:41:00Z</cp:lastPrinted>
  <dcterms:modified xsi:type="dcterms:W3CDTF">2020-03-07T16:57:25Z</dcterms:modified>
  <cp:revision>28</cp:revision>
  <dc:subject>Universidade Federal Fluminense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